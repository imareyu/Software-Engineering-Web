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4871" w14:textId="77777777" w:rsidR="00777306" w:rsidRDefault="00334F2A">
      <w:pPr>
        <w:pStyle w:val="Style5"/>
        <w:rPr>
          <w:sz w:val="24"/>
          <w:szCs w:val="24"/>
          <w:lang w:val="zh-CN"/>
        </w:rPr>
      </w:pPr>
      <w:r>
        <w:rPr>
          <w:rFonts w:hint="eastAsia"/>
          <w:sz w:val="24"/>
          <w:szCs w:val="24"/>
          <w:lang w:val="zh-CN"/>
        </w:rPr>
        <w:t>分工：陈力以</w:t>
      </w:r>
      <w:r>
        <w:rPr>
          <w:rFonts w:hint="eastAsia"/>
          <w:sz w:val="24"/>
          <w:szCs w:val="24"/>
        </w:rPr>
        <w:t>&gt;</w:t>
      </w:r>
      <w:r>
        <w:rPr>
          <w:rFonts w:hint="eastAsia"/>
          <w:sz w:val="24"/>
          <w:szCs w:val="24"/>
        </w:rPr>
        <w:t>陶慧</w:t>
      </w:r>
    </w:p>
    <w:p w14:paraId="4CFDFCE1" w14:textId="77777777" w:rsidR="00777306" w:rsidRDefault="00334F2A">
      <w:pPr>
        <w:pStyle w:val="Style5"/>
      </w:pPr>
      <w:r>
        <w:rPr>
          <w:lang w:val="zh-CN"/>
        </w:rPr>
        <w:t>目录</w:t>
      </w:r>
    </w:p>
    <w:p w14:paraId="46DB17CF" w14:textId="77777777" w:rsidR="00777306" w:rsidRDefault="00334F2A">
      <w:pPr>
        <w:pStyle w:val="TOC1"/>
        <w:rPr>
          <w:rFonts w:ascii="Calibri" w:hAnsi="Calibri"/>
          <w:b w:val="0"/>
          <w:bCs w:val="0"/>
          <w:caps w:val="0"/>
          <w:sz w:val="21"/>
          <w:szCs w:val="22"/>
        </w:rPr>
      </w:pPr>
      <w:r>
        <w:fldChar w:fldCharType="begin"/>
      </w:r>
      <w:r>
        <w:instrText xml:space="preserve"> TOC \o "1-3" \h \z \u </w:instrText>
      </w:r>
      <w:r>
        <w:fldChar w:fldCharType="separate"/>
      </w:r>
      <w:hyperlink w:anchor="_Toc464152203" w:history="1">
        <w:r>
          <w:rPr>
            <w:rStyle w:val="a4"/>
          </w:rPr>
          <w:t>1</w:t>
        </w:r>
        <w:r>
          <w:rPr>
            <w:rStyle w:val="a4"/>
            <w:rFonts w:hint="eastAsia"/>
          </w:rPr>
          <w:t>引言</w:t>
        </w:r>
        <w:r>
          <w:tab/>
        </w:r>
        <w:r>
          <w:fldChar w:fldCharType="begin"/>
        </w:r>
        <w:r>
          <w:instrText xml:space="preserve"> PAGEREF _Toc464152203 \h </w:instrText>
        </w:r>
        <w:r>
          <w:fldChar w:fldCharType="separate"/>
        </w:r>
        <w:r>
          <w:t>2</w:t>
        </w:r>
        <w:r>
          <w:fldChar w:fldCharType="end"/>
        </w:r>
      </w:hyperlink>
    </w:p>
    <w:p w14:paraId="5E2D3265" w14:textId="77777777" w:rsidR="00777306" w:rsidRDefault="0098687C">
      <w:pPr>
        <w:pStyle w:val="TOC2"/>
        <w:tabs>
          <w:tab w:val="right" w:leader="dot" w:pos="8296"/>
        </w:tabs>
        <w:rPr>
          <w:rFonts w:ascii="Calibri" w:hAnsi="Calibri"/>
          <w:smallCaps w:val="0"/>
          <w:szCs w:val="22"/>
        </w:rPr>
      </w:pPr>
      <w:hyperlink w:anchor="_Toc464152204" w:history="1">
        <w:r w:rsidR="00334F2A">
          <w:rPr>
            <w:rStyle w:val="a4"/>
          </w:rPr>
          <w:t>1.1</w:t>
        </w:r>
        <w:r w:rsidR="00334F2A">
          <w:rPr>
            <w:rStyle w:val="a4"/>
            <w:rFonts w:hint="eastAsia"/>
          </w:rPr>
          <w:t>编写目的</w:t>
        </w:r>
        <w:r w:rsidR="00334F2A">
          <w:tab/>
        </w:r>
        <w:r w:rsidR="00334F2A">
          <w:fldChar w:fldCharType="begin"/>
        </w:r>
        <w:r w:rsidR="00334F2A">
          <w:instrText xml:space="preserve"> PAGEREF _Toc464152204 \h </w:instrText>
        </w:r>
        <w:r w:rsidR="00334F2A">
          <w:fldChar w:fldCharType="separate"/>
        </w:r>
        <w:r w:rsidR="00334F2A">
          <w:t>2</w:t>
        </w:r>
        <w:r w:rsidR="00334F2A">
          <w:fldChar w:fldCharType="end"/>
        </w:r>
      </w:hyperlink>
    </w:p>
    <w:p w14:paraId="06F33080" w14:textId="77777777" w:rsidR="00777306" w:rsidRDefault="0098687C">
      <w:pPr>
        <w:pStyle w:val="TOC2"/>
        <w:tabs>
          <w:tab w:val="right" w:leader="dot" w:pos="8296"/>
        </w:tabs>
        <w:rPr>
          <w:rFonts w:ascii="Calibri" w:hAnsi="Calibri"/>
          <w:smallCaps w:val="0"/>
          <w:szCs w:val="22"/>
        </w:rPr>
      </w:pPr>
      <w:hyperlink w:anchor="_Toc464152205" w:history="1">
        <w:r w:rsidR="00334F2A">
          <w:rPr>
            <w:rStyle w:val="a4"/>
          </w:rPr>
          <w:t>1.2</w:t>
        </w:r>
        <w:r w:rsidR="00334F2A">
          <w:rPr>
            <w:rStyle w:val="a4"/>
            <w:rFonts w:hint="eastAsia"/>
          </w:rPr>
          <w:t>背景</w:t>
        </w:r>
        <w:r w:rsidR="00334F2A">
          <w:tab/>
        </w:r>
        <w:r w:rsidR="00334F2A">
          <w:fldChar w:fldCharType="begin"/>
        </w:r>
        <w:r w:rsidR="00334F2A">
          <w:instrText xml:space="preserve"> PAGEREF _Toc464152205 \h </w:instrText>
        </w:r>
        <w:r w:rsidR="00334F2A">
          <w:fldChar w:fldCharType="separate"/>
        </w:r>
        <w:r w:rsidR="00334F2A">
          <w:t>2</w:t>
        </w:r>
        <w:r w:rsidR="00334F2A">
          <w:fldChar w:fldCharType="end"/>
        </w:r>
      </w:hyperlink>
    </w:p>
    <w:p w14:paraId="3A984FE1" w14:textId="77777777" w:rsidR="00777306" w:rsidRDefault="0098687C">
      <w:pPr>
        <w:pStyle w:val="TOC2"/>
        <w:tabs>
          <w:tab w:val="right" w:leader="dot" w:pos="8296"/>
        </w:tabs>
        <w:rPr>
          <w:rFonts w:ascii="Calibri" w:hAnsi="Calibri"/>
          <w:smallCaps w:val="0"/>
          <w:szCs w:val="22"/>
        </w:rPr>
      </w:pPr>
      <w:hyperlink w:anchor="_Toc464152206" w:history="1">
        <w:r w:rsidR="00334F2A">
          <w:rPr>
            <w:rStyle w:val="a4"/>
          </w:rPr>
          <w:t>1.3</w:t>
        </w:r>
        <w:r w:rsidR="00334F2A">
          <w:rPr>
            <w:rStyle w:val="a4"/>
            <w:rFonts w:hint="eastAsia"/>
          </w:rPr>
          <w:t>定义</w:t>
        </w:r>
        <w:r w:rsidR="00334F2A">
          <w:tab/>
        </w:r>
        <w:r w:rsidR="00334F2A">
          <w:fldChar w:fldCharType="begin"/>
        </w:r>
        <w:r w:rsidR="00334F2A">
          <w:instrText xml:space="preserve"> PAGEREF _Toc464152206 \h </w:instrText>
        </w:r>
        <w:r w:rsidR="00334F2A">
          <w:fldChar w:fldCharType="separate"/>
        </w:r>
        <w:r w:rsidR="00334F2A">
          <w:t>2</w:t>
        </w:r>
        <w:r w:rsidR="00334F2A">
          <w:fldChar w:fldCharType="end"/>
        </w:r>
      </w:hyperlink>
    </w:p>
    <w:p w14:paraId="003D391E" w14:textId="77777777" w:rsidR="00777306" w:rsidRDefault="0098687C">
      <w:pPr>
        <w:pStyle w:val="TOC2"/>
        <w:tabs>
          <w:tab w:val="right" w:leader="dot" w:pos="8296"/>
        </w:tabs>
        <w:rPr>
          <w:rFonts w:ascii="Calibri" w:hAnsi="Calibri"/>
          <w:smallCaps w:val="0"/>
          <w:szCs w:val="22"/>
        </w:rPr>
      </w:pPr>
      <w:hyperlink w:anchor="_Toc464152207" w:history="1">
        <w:r w:rsidR="00334F2A">
          <w:rPr>
            <w:rStyle w:val="a4"/>
          </w:rPr>
          <w:t>1.4</w:t>
        </w:r>
        <w:r w:rsidR="00334F2A">
          <w:rPr>
            <w:rStyle w:val="a4"/>
            <w:rFonts w:hint="eastAsia"/>
          </w:rPr>
          <w:t>参考资料</w:t>
        </w:r>
        <w:r w:rsidR="00334F2A">
          <w:tab/>
        </w:r>
        <w:r w:rsidR="00334F2A">
          <w:fldChar w:fldCharType="begin"/>
        </w:r>
        <w:r w:rsidR="00334F2A">
          <w:instrText xml:space="preserve"> PAGEREF _Toc464152207 \h </w:instrText>
        </w:r>
        <w:r w:rsidR="00334F2A">
          <w:fldChar w:fldCharType="separate"/>
        </w:r>
        <w:r w:rsidR="00334F2A">
          <w:t>3</w:t>
        </w:r>
        <w:r w:rsidR="00334F2A">
          <w:fldChar w:fldCharType="end"/>
        </w:r>
      </w:hyperlink>
    </w:p>
    <w:p w14:paraId="47C4E739" w14:textId="77777777" w:rsidR="00777306" w:rsidRDefault="0098687C">
      <w:pPr>
        <w:pStyle w:val="TOC1"/>
        <w:rPr>
          <w:rFonts w:ascii="Calibri" w:hAnsi="Calibri"/>
          <w:b w:val="0"/>
          <w:bCs w:val="0"/>
          <w:caps w:val="0"/>
          <w:sz w:val="21"/>
          <w:szCs w:val="22"/>
        </w:rPr>
      </w:pPr>
      <w:hyperlink w:anchor="_Toc464152208" w:history="1">
        <w:r w:rsidR="00334F2A">
          <w:rPr>
            <w:rStyle w:val="a4"/>
          </w:rPr>
          <w:t>2</w:t>
        </w:r>
        <w:r w:rsidR="00334F2A">
          <w:rPr>
            <w:rStyle w:val="a4"/>
            <w:rFonts w:hint="eastAsia"/>
          </w:rPr>
          <w:t>任务概述</w:t>
        </w:r>
        <w:r w:rsidR="00334F2A">
          <w:tab/>
        </w:r>
        <w:r w:rsidR="00334F2A">
          <w:fldChar w:fldCharType="begin"/>
        </w:r>
        <w:r w:rsidR="00334F2A">
          <w:instrText xml:space="preserve"> PAGEREF _Toc464152208 \h </w:instrText>
        </w:r>
        <w:r w:rsidR="00334F2A">
          <w:fldChar w:fldCharType="separate"/>
        </w:r>
        <w:r w:rsidR="00334F2A">
          <w:t>3</w:t>
        </w:r>
        <w:r w:rsidR="00334F2A">
          <w:fldChar w:fldCharType="end"/>
        </w:r>
      </w:hyperlink>
    </w:p>
    <w:p w14:paraId="67E75FCE" w14:textId="77777777" w:rsidR="00777306" w:rsidRDefault="0098687C">
      <w:pPr>
        <w:pStyle w:val="TOC2"/>
        <w:tabs>
          <w:tab w:val="right" w:leader="dot" w:pos="8296"/>
        </w:tabs>
        <w:rPr>
          <w:rFonts w:ascii="Calibri" w:hAnsi="Calibri"/>
          <w:smallCaps w:val="0"/>
          <w:szCs w:val="22"/>
        </w:rPr>
      </w:pPr>
      <w:hyperlink w:anchor="_Toc464152209" w:history="1">
        <w:r w:rsidR="00334F2A">
          <w:rPr>
            <w:rStyle w:val="a4"/>
          </w:rPr>
          <w:t>2.1</w:t>
        </w:r>
        <w:r w:rsidR="00334F2A">
          <w:rPr>
            <w:rStyle w:val="a4"/>
            <w:rFonts w:hint="eastAsia"/>
          </w:rPr>
          <w:t>目标</w:t>
        </w:r>
        <w:r w:rsidR="00334F2A">
          <w:tab/>
        </w:r>
        <w:r w:rsidR="00334F2A">
          <w:fldChar w:fldCharType="begin"/>
        </w:r>
        <w:r w:rsidR="00334F2A">
          <w:instrText xml:space="preserve"> PAGEREF _Toc464152209 \h </w:instrText>
        </w:r>
        <w:r w:rsidR="00334F2A">
          <w:fldChar w:fldCharType="separate"/>
        </w:r>
        <w:r w:rsidR="00334F2A">
          <w:t>3</w:t>
        </w:r>
        <w:r w:rsidR="00334F2A">
          <w:fldChar w:fldCharType="end"/>
        </w:r>
      </w:hyperlink>
    </w:p>
    <w:p w14:paraId="325351DB" w14:textId="77777777" w:rsidR="00777306" w:rsidRDefault="0098687C">
      <w:pPr>
        <w:pStyle w:val="TOC2"/>
        <w:tabs>
          <w:tab w:val="right" w:leader="dot" w:pos="8296"/>
        </w:tabs>
        <w:rPr>
          <w:rFonts w:ascii="Calibri" w:hAnsi="Calibri"/>
          <w:smallCaps w:val="0"/>
          <w:szCs w:val="22"/>
        </w:rPr>
      </w:pPr>
      <w:hyperlink w:anchor="_Toc464152210" w:history="1">
        <w:r w:rsidR="00334F2A">
          <w:rPr>
            <w:rStyle w:val="a4"/>
          </w:rPr>
          <w:t>2.2</w:t>
        </w:r>
        <w:r w:rsidR="00334F2A">
          <w:rPr>
            <w:rStyle w:val="a4"/>
            <w:rFonts w:hint="eastAsia"/>
          </w:rPr>
          <w:t>用户的特点</w:t>
        </w:r>
        <w:r w:rsidR="00334F2A">
          <w:tab/>
        </w:r>
        <w:r w:rsidR="00334F2A">
          <w:fldChar w:fldCharType="begin"/>
        </w:r>
        <w:r w:rsidR="00334F2A">
          <w:instrText xml:space="preserve"> PAGEREF _Toc464152210 \h </w:instrText>
        </w:r>
        <w:r w:rsidR="00334F2A">
          <w:fldChar w:fldCharType="separate"/>
        </w:r>
        <w:r w:rsidR="00334F2A">
          <w:t>3</w:t>
        </w:r>
        <w:r w:rsidR="00334F2A">
          <w:fldChar w:fldCharType="end"/>
        </w:r>
      </w:hyperlink>
    </w:p>
    <w:p w14:paraId="4178073D" w14:textId="77777777" w:rsidR="00777306" w:rsidRDefault="0098687C">
      <w:pPr>
        <w:pStyle w:val="TOC2"/>
        <w:tabs>
          <w:tab w:val="right" w:leader="dot" w:pos="8296"/>
        </w:tabs>
        <w:rPr>
          <w:rFonts w:ascii="Calibri" w:hAnsi="Calibri"/>
          <w:smallCaps w:val="0"/>
          <w:szCs w:val="22"/>
        </w:rPr>
      </w:pPr>
      <w:hyperlink w:anchor="_Toc464152211" w:history="1">
        <w:r w:rsidR="00334F2A">
          <w:rPr>
            <w:rStyle w:val="a4"/>
          </w:rPr>
          <w:t>2.3</w:t>
        </w:r>
        <w:r w:rsidR="00334F2A">
          <w:rPr>
            <w:rStyle w:val="a4"/>
            <w:rFonts w:hint="eastAsia"/>
          </w:rPr>
          <w:t>假定和约束</w:t>
        </w:r>
        <w:r w:rsidR="00334F2A">
          <w:tab/>
        </w:r>
        <w:r w:rsidR="00334F2A">
          <w:fldChar w:fldCharType="begin"/>
        </w:r>
        <w:r w:rsidR="00334F2A">
          <w:instrText xml:space="preserve"> PAGEREF _Toc464152211 \h </w:instrText>
        </w:r>
        <w:r w:rsidR="00334F2A">
          <w:fldChar w:fldCharType="separate"/>
        </w:r>
        <w:r w:rsidR="00334F2A">
          <w:t>3</w:t>
        </w:r>
        <w:r w:rsidR="00334F2A">
          <w:fldChar w:fldCharType="end"/>
        </w:r>
      </w:hyperlink>
    </w:p>
    <w:p w14:paraId="34BA9058" w14:textId="77777777" w:rsidR="00777306" w:rsidRDefault="0098687C">
      <w:pPr>
        <w:pStyle w:val="TOC1"/>
        <w:rPr>
          <w:rFonts w:ascii="Calibri" w:hAnsi="Calibri"/>
          <w:b w:val="0"/>
          <w:bCs w:val="0"/>
          <w:caps w:val="0"/>
          <w:sz w:val="21"/>
          <w:szCs w:val="22"/>
        </w:rPr>
      </w:pPr>
      <w:hyperlink w:anchor="_Toc464152212" w:history="1">
        <w:r w:rsidR="00334F2A">
          <w:rPr>
            <w:rStyle w:val="a4"/>
          </w:rPr>
          <w:t>3</w:t>
        </w:r>
        <w:r w:rsidR="00334F2A">
          <w:rPr>
            <w:rStyle w:val="a4"/>
            <w:rFonts w:hint="eastAsia"/>
          </w:rPr>
          <w:t>需求规定</w:t>
        </w:r>
        <w:r w:rsidR="00334F2A">
          <w:tab/>
        </w:r>
        <w:r w:rsidR="00334F2A">
          <w:fldChar w:fldCharType="begin"/>
        </w:r>
        <w:r w:rsidR="00334F2A">
          <w:instrText xml:space="preserve"> PAGEREF _Toc464152212 \h </w:instrText>
        </w:r>
        <w:r w:rsidR="00334F2A">
          <w:fldChar w:fldCharType="separate"/>
        </w:r>
        <w:r w:rsidR="00334F2A">
          <w:t>4</w:t>
        </w:r>
        <w:r w:rsidR="00334F2A">
          <w:fldChar w:fldCharType="end"/>
        </w:r>
      </w:hyperlink>
    </w:p>
    <w:p w14:paraId="744049FF" w14:textId="77777777" w:rsidR="00777306" w:rsidRDefault="0098687C">
      <w:pPr>
        <w:pStyle w:val="TOC2"/>
        <w:tabs>
          <w:tab w:val="right" w:leader="dot" w:pos="8296"/>
        </w:tabs>
        <w:rPr>
          <w:rFonts w:ascii="Calibri" w:hAnsi="Calibri"/>
          <w:smallCaps w:val="0"/>
          <w:szCs w:val="22"/>
        </w:rPr>
      </w:pPr>
      <w:hyperlink w:anchor="_Toc464152213" w:history="1">
        <w:r w:rsidR="00334F2A">
          <w:rPr>
            <w:rStyle w:val="a4"/>
          </w:rPr>
          <w:t>3.1</w:t>
        </w:r>
        <w:r w:rsidR="00334F2A">
          <w:rPr>
            <w:rStyle w:val="a4"/>
            <w:rFonts w:hint="eastAsia"/>
          </w:rPr>
          <w:t>对功能的规定</w:t>
        </w:r>
        <w:r w:rsidR="00334F2A">
          <w:tab/>
        </w:r>
        <w:r w:rsidR="00334F2A">
          <w:fldChar w:fldCharType="begin"/>
        </w:r>
        <w:r w:rsidR="00334F2A">
          <w:instrText xml:space="preserve"> PAGEREF _Toc464152213 \h </w:instrText>
        </w:r>
        <w:r w:rsidR="00334F2A">
          <w:fldChar w:fldCharType="separate"/>
        </w:r>
        <w:r w:rsidR="00334F2A">
          <w:t>4</w:t>
        </w:r>
        <w:r w:rsidR="00334F2A">
          <w:fldChar w:fldCharType="end"/>
        </w:r>
      </w:hyperlink>
    </w:p>
    <w:p w14:paraId="6163A728" w14:textId="77777777" w:rsidR="00777306" w:rsidRDefault="0098687C">
      <w:pPr>
        <w:pStyle w:val="TOC3"/>
        <w:tabs>
          <w:tab w:val="right" w:leader="dot" w:pos="8296"/>
        </w:tabs>
        <w:rPr>
          <w:rFonts w:ascii="Calibri" w:hAnsi="Calibri"/>
          <w:i w:val="0"/>
          <w:iCs w:val="0"/>
          <w:szCs w:val="22"/>
        </w:rPr>
      </w:pPr>
      <w:hyperlink w:anchor="_Toc464152214" w:history="1">
        <w:r w:rsidR="00334F2A">
          <w:rPr>
            <w:rStyle w:val="a4"/>
          </w:rPr>
          <w:t xml:space="preserve">3.1.1 </w:t>
        </w:r>
        <w:r w:rsidR="00334F2A">
          <w:rPr>
            <w:rStyle w:val="a4"/>
            <w:rFonts w:hint="eastAsia"/>
          </w:rPr>
          <w:t>确定参与者</w:t>
        </w:r>
        <w:r w:rsidR="00334F2A">
          <w:tab/>
        </w:r>
        <w:r w:rsidR="00334F2A">
          <w:fldChar w:fldCharType="begin"/>
        </w:r>
        <w:r w:rsidR="00334F2A">
          <w:instrText xml:space="preserve"> PAGEREF _Toc464152214 \h </w:instrText>
        </w:r>
        <w:r w:rsidR="00334F2A">
          <w:fldChar w:fldCharType="separate"/>
        </w:r>
        <w:r w:rsidR="00334F2A">
          <w:t>5</w:t>
        </w:r>
        <w:r w:rsidR="00334F2A">
          <w:fldChar w:fldCharType="end"/>
        </w:r>
      </w:hyperlink>
    </w:p>
    <w:p w14:paraId="47109C8C" w14:textId="77777777" w:rsidR="00777306" w:rsidRDefault="0098687C">
      <w:pPr>
        <w:pStyle w:val="TOC3"/>
        <w:tabs>
          <w:tab w:val="right" w:leader="dot" w:pos="8296"/>
        </w:tabs>
        <w:rPr>
          <w:rFonts w:ascii="Calibri" w:hAnsi="Calibri"/>
          <w:i w:val="0"/>
          <w:iCs w:val="0"/>
          <w:szCs w:val="22"/>
        </w:rPr>
      </w:pPr>
      <w:hyperlink w:anchor="_Toc464152215" w:history="1">
        <w:r w:rsidR="00334F2A">
          <w:rPr>
            <w:rStyle w:val="a4"/>
          </w:rPr>
          <w:t xml:space="preserve">3.1.2 </w:t>
        </w:r>
        <w:r w:rsidR="00334F2A">
          <w:rPr>
            <w:rStyle w:val="a4"/>
            <w:rFonts w:hint="eastAsia"/>
          </w:rPr>
          <w:t>确定用例</w:t>
        </w:r>
        <w:r w:rsidR="00334F2A">
          <w:tab/>
        </w:r>
        <w:r w:rsidR="00334F2A">
          <w:fldChar w:fldCharType="begin"/>
        </w:r>
        <w:r w:rsidR="00334F2A">
          <w:instrText xml:space="preserve"> PAGEREF _Toc464152215 \h </w:instrText>
        </w:r>
        <w:r w:rsidR="00334F2A">
          <w:fldChar w:fldCharType="separate"/>
        </w:r>
        <w:r w:rsidR="00334F2A">
          <w:t>5</w:t>
        </w:r>
        <w:r w:rsidR="00334F2A">
          <w:fldChar w:fldCharType="end"/>
        </w:r>
      </w:hyperlink>
    </w:p>
    <w:p w14:paraId="635279BA" w14:textId="77777777" w:rsidR="00777306" w:rsidRDefault="0098687C">
      <w:pPr>
        <w:pStyle w:val="TOC3"/>
        <w:tabs>
          <w:tab w:val="right" w:leader="dot" w:pos="8296"/>
        </w:tabs>
        <w:rPr>
          <w:rFonts w:ascii="Calibri" w:hAnsi="Calibri"/>
          <w:i w:val="0"/>
          <w:iCs w:val="0"/>
          <w:szCs w:val="22"/>
        </w:rPr>
      </w:pPr>
      <w:hyperlink w:anchor="_Toc464152216" w:history="1">
        <w:r w:rsidR="00334F2A">
          <w:rPr>
            <w:rStyle w:val="a4"/>
          </w:rPr>
          <w:t xml:space="preserve">3.1.3 </w:t>
        </w:r>
        <w:r w:rsidR="00334F2A">
          <w:rPr>
            <w:rStyle w:val="a4"/>
            <w:rFonts w:hint="eastAsia"/>
          </w:rPr>
          <w:t>用例说明</w:t>
        </w:r>
        <w:r w:rsidR="00334F2A">
          <w:tab/>
        </w:r>
        <w:r w:rsidR="00334F2A">
          <w:fldChar w:fldCharType="begin"/>
        </w:r>
        <w:r w:rsidR="00334F2A">
          <w:instrText xml:space="preserve"> PAGEREF _Toc464152216 \h </w:instrText>
        </w:r>
        <w:r w:rsidR="00334F2A">
          <w:fldChar w:fldCharType="separate"/>
        </w:r>
        <w:r w:rsidR="00334F2A">
          <w:t>6</w:t>
        </w:r>
        <w:r w:rsidR="00334F2A">
          <w:fldChar w:fldCharType="end"/>
        </w:r>
      </w:hyperlink>
    </w:p>
    <w:p w14:paraId="6E14D0B9" w14:textId="77777777" w:rsidR="00777306" w:rsidRDefault="0098687C">
      <w:pPr>
        <w:pStyle w:val="TOC2"/>
        <w:tabs>
          <w:tab w:val="right" w:leader="dot" w:pos="8296"/>
        </w:tabs>
        <w:rPr>
          <w:rFonts w:ascii="Calibri" w:hAnsi="Calibri"/>
          <w:smallCaps w:val="0"/>
          <w:szCs w:val="22"/>
        </w:rPr>
      </w:pPr>
      <w:hyperlink w:anchor="_Toc464152217" w:history="1">
        <w:r w:rsidR="00334F2A">
          <w:rPr>
            <w:rStyle w:val="a4"/>
          </w:rPr>
          <w:t>3.2</w:t>
        </w:r>
        <w:r w:rsidR="00334F2A">
          <w:rPr>
            <w:rStyle w:val="a4"/>
            <w:rFonts w:hint="eastAsia"/>
          </w:rPr>
          <w:t>对性能的规定</w:t>
        </w:r>
        <w:r w:rsidR="00334F2A">
          <w:tab/>
        </w:r>
        <w:r w:rsidR="00334F2A">
          <w:fldChar w:fldCharType="begin"/>
        </w:r>
        <w:r w:rsidR="00334F2A">
          <w:instrText xml:space="preserve"> PAGEREF _Toc464152217 \h </w:instrText>
        </w:r>
        <w:r w:rsidR="00334F2A">
          <w:fldChar w:fldCharType="separate"/>
        </w:r>
        <w:r w:rsidR="00334F2A">
          <w:t>17</w:t>
        </w:r>
        <w:r w:rsidR="00334F2A">
          <w:fldChar w:fldCharType="end"/>
        </w:r>
      </w:hyperlink>
    </w:p>
    <w:p w14:paraId="2F984896" w14:textId="77777777" w:rsidR="00777306" w:rsidRDefault="0098687C">
      <w:pPr>
        <w:pStyle w:val="TOC3"/>
        <w:tabs>
          <w:tab w:val="right" w:leader="dot" w:pos="8296"/>
        </w:tabs>
        <w:rPr>
          <w:rFonts w:ascii="Calibri" w:hAnsi="Calibri"/>
          <w:i w:val="0"/>
          <w:iCs w:val="0"/>
          <w:szCs w:val="22"/>
        </w:rPr>
      </w:pPr>
      <w:hyperlink w:anchor="_Toc464152218" w:history="1">
        <w:r w:rsidR="00334F2A">
          <w:rPr>
            <w:rStyle w:val="a4"/>
          </w:rPr>
          <w:t>3.2.1</w:t>
        </w:r>
        <w:r w:rsidR="00334F2A">
          <w:rPr>
            <w:rStyle w:val="a4"/>
            <w:rFonts w:hint="eastAsia"/>
          </w:rPr>
          <w:t>精度</w:t>
        </w:r>
        <w:r w:rsidR="00334F2A">
          <w:tab/>
        </w:r>
        <w:r w:rsidR="00334F2A">
          <w:fldChar w:fldCharType="begin"/>
        </w:r>
        <w:r w:rsidR="00334F2A">
          <w:instrText xml:space="preserve"> PAGEREF _Toc464152218 \h </w:instrText>
        </w:r>
        <w:r w:rsidR="00334F2A">
          <w:fldChar w:fldCharType="separate"/>
        </w:r>
        <w:r w:rsidR="00334F2A">
          <w:t>17</w:t>
        </w:r>
        <w:r w:rsidR="00334F2A">
          <w:fldChar w:fldCharType="end"/>
        </w:r>
      </w:hyperlink>
    </w:p>
    <w:p w14:paraId="0025743E" w14:textId="77777777" w:rsidR="00777306" w:rsidRDefault="0098687C">
      <w:pPr>
        <w:pStyle w:val="TOC3"/>
        <w:tabs>
          <w:tab w:val="right" w:leader="dot" w:pos="8296"/>
        </w:tabs>
        <w:rPr>
          <w:rFonts w:ascii="Calibri" w:hAnsi="Calibri"/>
          <w:i w:val="0"/>
          <w:iCs w:val="0"/>
          <w:szCs w:val="22"/>
        </w:rPr>
      </w:pPr>
      <w:hyperlink w:anchor="_Toc464152219" w:history="1">
        <w:r w:rsidR="00334F2A">
          <w:rPr>
            <w:rStyle w:val="a4"/>
          </w:rPr>
          <w:t>3.2.2</w:t>
        </w:r>
        <w:r w:rsidR="00334F2A">
          <w:rPr>
            <w:rStyle w:val="a4"/>
            <w:rFonts w:hint="eastAsia"/>
          </w:rPr>
          <w:t>时间特性要求</w:t>
        </w:r>
        <w:r w:rsidR="00334F2A">
          <w:tab/>
        </w:r>
        <w:r w:rsidR="00334F2A">
          <w:fldChar w:fldCharType="begin"/>
        </w:r>
        <w:r w:rsidR="00334F2A">
          <w:instrText xml:space="preserve"> PAGEREF _Toc464152219 \h </w:instrText>
        </w:r>
        <w:r w:rsidR="00334F2A">
          <w:fldChar w:fldCharType="separate"/>
        </w:r>
        <w:r w:rsidR="00334F2A">
          <w:t>18</w:t>
        </w:r>
        <w:r w:rsidR="00334F2A">
          <w:fldChar w:fldCharType="end"/>
        </w:r>
      </w:hyperlink>
    </w:p>
    <w:p w14:paraId="37E92885" w14:textId="77777777" w:rsidR="00777306" w:rsidRDefault="0098687C">
      <w:pPr>
        <w:pStyle w:val="TOC3"/>
        <w:tabs>
          <w:tab w:val="right" w:leader="dot" w:pos="8296"/>
        </w:tabs>
        <w:rPr>
          <w:rFonts w:ascii="Calibri" w:hAnsi="Calibri"/>
          <w:i w:val="0"/>
          <w:iCs w:val="0"/>
          <w:szCs w:val="22"/>
        </w:rPr>
      </w:pPr>
      <w:hyperlink w:anchor="_Toc464152220" w:history="1">
        <w:r w:rsidR="00334F2A">
          <w:rPr>
            <w:rStyle w:val="a4"/>
          </w:rPr>
          <w:t>3.2.3</w:t>
        </w:r>
        <w:r w:rsidR="00334F2A">
          <w:rPr>
            <w:rStyle w:val="a4"/>
            <w:rFonts w:hint="eastAsia"/>
          </w:rPr>
          <w:t>灵活性</w:t>
        </w:r>
        <w:r w:rsidR="00334F2A">
          <w:tab/>
        </w:r>
        <w:r w:rsidR="00334F2A">
          <w:fldChar w:fldCharType="begin"/>
        </w:r>
        <w:r w:rsidR="00334F2A">
          <w:instrText xml:space="preserve"> PAGEREF _Toc464152220 \h </w:instrText>
        </w:r>
        <w:r w:rsidR="00334F2A">
          <w:fldChar w:fldCharType="separate"/>
        </w:r>
        <w:r w:rsidR="00334F2A">
          <w:t>18</w:t>
        </w:r>
        <w:r w:rsidR="00334F2A">
          <w:fldChar w:fldCharType="end"/>
        </w:r>
      </w:hyperlink>
    </w:p>
    <w:p w14:paraId="06C4406D" w14:textId="77777777" w:rsidR="00777306" w:rsidRDefault="0098687C">
      <w:pPr>
        <w:pStyle w:val="TOC2"/>
        <w:tabs>
          <w:tab w:val="right" w:leader="dot" w:pos="8296"/>
        </w:tabs>
        <w:rPr>
          <w:rFonts w:ascii="Calibri" w:hAnsi="Calibri"/>
          <w:smallCaps w:val="0"/>
          <w:szCs w:val="22"/>
        </w:rPr>
      </w:pPr>
      <w:hyperlink w:anchor="_Toc464152221" w:history="1">
        <w:r w:rsidR="00334F2A">
          <w:rPr>
            <w:rStyle w:val="a4"/>
          </w:rPr>
          <w:t>3.3</w:t>
        </w:r>
        <w:r w:rsidR="00334F2A">
          <w:rPr>
            <w:rStyle w:val="a4"/>
            <w:rFonts w:hint="eastAsia"/>
          </w:rPr>
          <w:t>输人输出要求</w:t>
        </w:r>
        <w:r w:rsidR="00334F2A">
          <w:tab/>
        </w:r>
        <w:r w:rsidR="00334F2A">
          <w:fldChar w:fldCharType="begin"/>
        </w:r>
        <w:r w:rsidR="00334F2A">
          <w:instrText xml:space="preserve"> PAGEREF _Toc464152221 \h </w:instrText>
        </w:r>
        <w:r w:rsidR="00334F2A">
          <w:fldChar w:fldCharType="separate"/>
        </w:r>
        <w:r w:rsidR="00334F2A">
          <w:t>18</w:t>
        </w:r>
        <w:r w:rsidR="00334F2A">
          <w:fldChar w:fldCharType="end"/>
        </w:r>
      </w:hyperlink>
    </w:p>
    <w:p w14:paraId="31E849C0" w14:textId="77777777" w:rsidR="00777306" w:rsidRDefault="0098687C">
      <w:pPr>
        <w:pStyle w:val="TOC2"/>
        <w:tabs>
          <w:tab w:val="right" w:leader="dot" w:pos="8296"/>
        </w:tabs>
        <w:rPr>
          <w:rFonts w:ascii="Calibri" w:hAnsi="Calibri"/>
          <w:smallCaps w:val="0"/>
          <w:szCs w:val="22"/>
        </w:rPr>
      </w:pPr>
      <w:hyperlink w:anchor="_Toc464152222" w:history="1">
        <w:r w:rsidR="00334F2A">
          <w:rPr>
            <w:rStyle w:val="a4"/>
          </w:rPr>
          <w:t>3.4</w:t>
        </w:r>
        <w:r w:rsidR="00334F2A">
          <w:rPr>
            <w:rStyle w:val="a4"/>
            <w:rFonts w:hint="eastAsia"/>
          </w:rPr>
          <w:t>数据管理能力要求</w:t>
        </w:r>
        <w:r w:rsidR="00334F2A">
          <w:tab/>
        </w:r>
        <w:r w:rsidR="00334F2A">
          <w:fldChar w:fldCharType="begin"/>
        </w:r>
        <w:r w:rsidR="00334F2A">
          <w:instrText xml:space="preserve"> PAGEREF _Toc464152222 \h </w:instrText>
        </w:r>
        <w:r w:rsidR="00334F2A">
          <w:fldChar w:fldCharType="separate"/>
        </w:r>
        <w:r w:rsidR="00334F2A">
          <w:t>18</w:t>
        </w:r>
        <w:r w:rsidR="00334F2A">
          <w:fldChar w:fldCharType="end"/>
        </w:r>
      </w:hyperlink>
    </w:p>
    <w:p w14:paraId="37620E69" w14:textId="77777777" w:rsidR="00777306" w:rsidRDefault="0098687C">
      <w:pPr>
        <w:pStyle w:val="TOC2"/>
        <w:tabs>
          <w:tab w:val="right" w:leader="dot" w:pos="8296"/>
        </w:tabs>
        <w:rPr>
          <w:rFonts w:ascii="Calibri" w:hAnsi="Calibri"/>
          <w:smallCaps w:val="0"/>
          <w:szCs w:val="22"/>
        </w:rPr>
      </w:pPr>
      <w:hyperlink w:anchor="_Toc464152223" w:history="1">
        <w:r w:rsidR="00334F2A">
          <w:rPr>
            <w:rStyle w:val="a4"/>
          </w:rPr>
          <w:t>3.5</w:t>
        </w:r>
        <w:r w:rsidR="00334F2A">
          <w:rPr>
            <w:rStyle w:val="a4"/>
            <w:rFonts w:hint="eastAsia"/>
          </w:rPr>
          <w:t>故障处理要求</w:t>
        </w:r>
        <w:r w:rsidR="00334F2A">
          <w:tab/>
        </w:r>
        <w:r w:rsidR="00334F2A">
          <w:fldChar w:fldCharType="begin"/>
        </w:r>
        <w:r w:rsidR="00334F2A">
          <w:instrText xml:space="preserve"> PAGEREF _Toc464152223 \h </w:instrText>
        </w:r>
        <w:r w:rsidR="00334F2A">
          <w:fldChar w:fldCharType="separate"/>
        </w:r>
        <w:r w:rsidR="00334F2A">
          <w:t>19</w:t>
        </w:r>
        <w:r w:rsidR="00334F2A">
          <w:fldChar w:fldCharType="end"/>
        </w:r>
      </w:hyperlink>
    </w:p>
    <w:p w14:paraId="47CFACCF" w14:textId="77777777" w:rsidR="00777306" w:rsidRDefault="0098687C">
      <w:pPr>
        <w:pStyle w:val="TOC2"/>
        <w:tabs>
          <w:tab w:val="right" w:leader="dot" w:pos="8296"/>
        </w:tabs>
        <w:rPr>
          <w:rFonts w:ascii="Calibri" w:hAnsi="Calibri"/>
          <w:smallCaps w:val="0"/>
          <w:szCs w:val="22"/>
        </w:rPr>
      </w:pPr>
      <w:hyperlink w:anchor="_Toc464152224" w:history="1">
        <w:r w:rsidR="00334F2A">
          <w:rPr>
            <w:rStyle w:val="a4"/>
          </w:rPr>
          <w:t>3.6</w:t>
        </w:r>
        <w:r w:rsidR="00334F2A">
          <w:rPr>
            <w:rStyle w:val="a4"/>
            <w:rFonts w:hint="eastAsia"/>
          </w:rPr>
          <w:t>其他专门要求</w:t>
        </w:r>
        <w:r w:rsidR="00334F2A">
          <w:tab/>
        </w:r>
        <w:r w:rsidR="00334F2A">
          <w:fldChar w:fldCharType="begin"/>
        </w:r>
        <w:r w:rsidR="00334F2A">
          <w:instrText xml:space="preserve"> PAGEREF _Toc464152224 \h </w:instrText>
        </w:r>
        <w:r w:rsidR="00334F2A">
          <w:fldChar w:fldCharType="separate"/>
        </w:r>
        <w:r w:rsidR="00334F2A">
          <w:t>19</w:t>
        </w:r>
        <w:r w:rsidR="00334F2A">
          <w:fldChar w:fldCharType="end"/>
        </w:r>
      </w:hyperlink>
    </w:p>
    <w:p w14:paraId="052552CD" w14:textId="77777777" w:rsidR="00777306" w:rsidRDefault="0098687C">
      <w:pPr>
        <w:pStyle w:val="TOC1"/>
        <w:rPr>
          <w:rFonts w:ascii="Calibri" w:hAnsi="Calibri"/>
          <w:b w:val="0"/>
          <w:bCs w:val="0"/>
          <w:caps w:val="0"/>
          <w:sz w:val="21"/>
          <w:szCs w:val="22"/>
        </w:rPr>
      </w:pPr>
      <w:hyperlink w:anchor="_Toc464152225" w:history="1">
        <w:r w:rsidR="00334F2A">
          <w:rPr>
            <w:rStyle w:val="a4"/>
          </w:rPr>
          <w:t>4</w:t>
        </w:r>
        <w:r w:rsidR="00334F2A">
          <w:rPr>
            <w:rStyle w:val="a4"/>
            <w:rFonts w:hint="eastAsia"/>
          </w:rPr>
          <w:t>运行环境规定</w:t>
        </w:r>
        <w:r w:rsidR="00334F2A">
          <w:tab/>
        </w:r>
        <w:r w:rsidR="00334F2A">
          <w:fldChar w:fldCharType="begin"/>
        </w:r>
        <w:r w:rsidR="00334F2A">
          <w:instrText xml:space="preserve"> PAGEREF _Toc464152225 \h </w:instrText>
        </w:r>
        <w:r w:rsidR="00334F2A">
          <w:fldChar w:fldCharType="separate"/>
        </w:r>
        <w:r w:rsidR="00334F2A">
          <w:t>19</w:t>
        </w:r>
        <w:r w:rsidR="00334F2A">
          <w:fldChar w:fldCharType="end"/>
        </w:r>
      </w:hyperlink>
    </w:p>
    <w:p w14:paraId="03E62E89" w14:textId="77777777" w:rsidR="00777306" w:rsidRDefault="0098687C">
      <w:pPr>
        <w:pStyle w:val="TOC2"/>
        <w:tabs>
          <w:tab w:val="right" w:leader="dot" w:pos="8296"/>
        </w:tabs>
        <w:rPr>
          <w:rFonts w:ascii="Calibri" w:hAnsi="Calibri"/>
          <w:smallCaps w:val="0"/>
          <w:szCs w:val="22"/>
        </w:rPr>
      </w:pPr>
      <w:hyperlink w:anchor="_Toc464152226" w:history="1">
        <w:r w:rsidR="00334F2A">
          <w:rPr>
            <w:rStyle w:val="a4"/>
          </w:rPr>
          <w:t>4.1</w:t>
        </w:r>
        <w:r w:rsidR="00334F2A">
          <w:rPr>
            <w:rStyle w:val="a4"/>
            <w:rFonts w:hint="eastAsia"/>
          </w:rPr>
          <w:t>设备</w:t>
        </w:r>
        <w:r w:rsidR="00334F2A">
          <w:tab/>
        </w:r>
        <w:r w:rsidR="00334F2A">
          <w:fldChar w:fldCharType="begin"/>
        </w:r>
        <w:r w:rsidR="00334F2A">
          <w:instrText xml:space="preserve"> PAGEREF _Toc464152226 \h </w:instrText>
        </w:r>
        <w:r w:rsidR="00334F2A">
          <w:fldChar w:fldCharType="separate"/>
        </w:r>
        <w:r w:rsidR="00334F2A">
          <w:t>19</w:t>
        </w:r>
        <w:r w:rsidR="00334F2A">
          <w:fldChar w:fldCharType="end"/>
        </w:r>
      </w:hyperlink>
    </w:p>
    <w:p w14:paraId="3093E9C1" w14:textId="77777777" w:rsidR="00777306" w:rsidRDefault="0098687C">
      <w:pPr>
        <w:pStyle w:val="TOC2"/>
        <w:tabs>
          <w:tab w:val="right" w:leader="dot" w:pos="8296"/>
        </w:tabs>
        <w:rPr>
          <w:rFonts w:ascii="Calibri" w:hAnsi="Calibri"/>
          <w:smallCaps w:val="0"/>
          <w:szCs w:val="22"/>
        </w:rPr>
      </w:pPr>
      <w:hyperlink w:anchor="_Toc464152227" w:history="1">
        <w:r w:rsidR="00334F2A">
          <w:rPr>
            <w:rStyle w:val="a4"/>
          </w:rPr>
          <w:t>4.2</w:t>
        </w:r>
        <w:r w:rsidR="00334F2A">
          <w:rPr>
            <w:rStyle w:val="a4"/>
            <w:rFonts w:hint="eastAsia"/>
          </w:rPr>
          <w:t>支持软件</w:t>
        </w:r>
        <w:r w:rsidR="00334F2A">
          <w:tab/>
        </w:r>
        <w:r w:rsidR="00334F2A">
          <w:fldChar w:fldCharType="begin"/>
        </w:r>
        <w:r w:rsidR="00334F2A">
          <w:instrText xml:space="preserve"> PAGEREF _Toc464152227 \h </w:instrText>
        </w:r>
        <w:r w:rsidR="00334F2A">
          <w:fldChar w:fldCharType="separate"/>
        </w:r>
        <w:r w:rsidR="00334F2A">
          <w:t>19</w:t>
        </w:r>
        <w:r w:rsidR="00334F2A">
          <w:fldChar w:fldCharType="end"/>
        </w:r>
      </w:hyperlink>
    </w:p>
    <w:p w14:paraId="357B5C7E" w14:textId="77777777" w:rsidR="00777306" w:rsidRDefault="0098687C">
      <w:pPr>
        <w:pStyle w:val="TOC2"/>
        <w:tabs>
          <w:tab w:val="right" w:leader="dot" w:pos="8296"/>
        </w:tabs>
        <w:rPr>
          <w:rFonts w:ascii="Calibri" w:hAnsi="Calibri"/>
          <w:smallCaps w:val="0"/>
          <w:szCs w:val="22"/>
        </w:rPr>
      </w:pPr>
      <w:hyperlink w:anchor="_Toc464152228" w:history="1">
        <w:r w:rsidR="00334F2A">
          <w:rPr>
            <w:rStyle w:val="a4"/>
          </w:rPr>
          <w:t>4.3</w:t>
        </w:r>
        <w:r w:rsidR="00334F2A">
          <w:rPr>
            <w:rStyle w:val="a4"/>
            <w:rFonts w:hint="eastAsia"/>
          </w:rPr>
          <w:t>接口</w:t>
        </w:r>
        <w:r w:rsidR="00334F2A">
          <w:tab/>
        </w:r>
        <w:r w:rsidR="00334F2A">
          <w:fldChar w:fldCharType="begin"/>
        </w:r>
        <w:r w:rsidR="00334F2A">
          <w:instrText xml:space="preserve"> PAGEREF _Toc464152228 \h </w:instrText>
        </w:r>
        <w:r w:rsidR="00334F2A">
          <w:fldChar w:fldCharType="separate"/>
        </w:r>
        <w:r w:rsidR="00334F2A">
          <w:t>20</w:t>
        </w:r>
        <w:r w:rsidR="00334F2A">
          <w:fldChar w:fldCharType="end"/>
        </w:r>
      </w:hyperlink>
    </w:p>
    <w:p w14:paraId="58981D45" w14:textId="77777777" w:rsidR="00777306" w:rsidRDefault="0098687C">
      <w:pPr>
        <w:pStyle w:val="TOC2"/>
        <w:tabs>
          <w:tab w:val="right" w:leader="dot" w:pos="8296"/>
        </w:tabs>
        <w:rPr>
          <w:rFonts w:ascii="Calibri" w:hAnsi="Calibri"/>
          <w:smallCaps w:val="0"/>
          <w:szCs w:val="22"/>
        </w:rPr>
      </w:pPr>
      <w:hyperlink w:anchor="_Toc464152229" w:history="1">
        <w:r w:rsidR="00334F2A">
          <w:rPr>
            <w:rStyle w:val="a4"/>
          </w:rPr>
          <w:t>4.4</w:t>
        </w:r>
        <w:r w:rsidR="00334F2A">
          <w:rPr>
            <w:rStyle w:val="a4"/>
            <w:rFonts w:hint="eastAsia"/>
          </w:rPr>
          <w:t>控制</w:t>
        </w:r>
        <w:r w:rsidR="00334F2A">
          <w:tab/>
        </w:r>
        <w:r w:rsidR="00334F2A">
          <w:fldChar w:fldCharType="begin"/>
        </w:r>
        <w:r w:rsidR="00334F2A">
          <w:instrText xml:space="preserve"> PAGEREF _Toc464152229 \h </w:instrText>
        </w:r>
        <w:r w:rsidR="00334F2A">
          <w:fldChar w:fldCharType="separate"/>
        </w:r>
        <w:r w:rsidR="00334F2A">
          <w:t>20</w:t>
        </w:r>
        <w:r w:rsidR="00334F2A">
          <w:fldChar w:fldCharType="end"/>
        </w:r>
      </w:hyperlink>
    </w:p>
    <w:p w14:paraId="5EA7D58D" w14:textId="77777777" w:rsidR="00777306" w:rsidRDefault="00334F2A">
      <w:r>
        <w:rPr>
          <w:b/>
          <w:bCs/>
          <w:lang w:val="zh-CN"/>
        </w:rPr>
        <w:fldChar w:fldCharType="end"/>
      </w:r>
    </w:p>
    <w:p w14:paraId="67B87B3B" w14:textId="77777777" w:rsidR="00777306" w:rsidRDefault="00777306">
      <w:pPr>
        <w:spacing w:line="360" w:lineRule="auto"/>
        <w:jc w:val="center"/>
        <w:rPr>
          <w:b/>
          <w:bCs/>
          <w:sz w:val="44"/>
        </w:rPr>
        <w:sectPr w:rsidR="00777306">
          <w:pgSz w:w="11906" w:h="16838"/>
          <w:pgMar w:top="1440" w:right="1800" w:bottom="1440" w:left="1800" w:header="851" w:footer="992" w:gutter="0"/>
          <w:cols w:space="425"/>
          <w:docGrid w:type="lines" w:linePitch="312"/>
        </w:sectPr>
      </w:pPr>
    </w:p>
    <w:p w14:paraId="2B5C6DB0" w14:textId="77777777" w:rsidR="00777306" w:rsidRDefault="00334F2A">
      <w:pPr>
        <w:spacing w:line="360" w:lineRule="auto"/>
        <w:jc w:val="center"/>
      </w:pPr>
      <w:r>
        <w:rPr>
          <w:rFonts w:hint="eastAsia"/>
          <w:b/>
          <w:bCs/>
          <w:sz w:val="44"/>
        </w:rPr>
        <w:lastRenderedPageBreak/>
        <w:t>软件需求说明书</w:t>
      </w:r>
    </w:p>
    <w:p w14:paraId="13E8B7F5" w14:textId="77777777" w:rsidR="00777306" w:rsidRDefault="00334F2A">
      <w:pPr>
        <w:pStyle w:val="1"/>
        <w:spacing w:line="360" w:lineRule="auto"/>
      </w:pPr>
      <w:bookmarkStart w:id="0" w:name="_Toc430813078"/>
      <w:bookmarkStart w:id="1" w:name="_Toc464152203"/>
      <w:r>
        <w:rPr>
          <w:rFonts w:hint="eastAsia"/>
        </w:rPr>
        <w:t>1</w:t>
      </w:r>
      <w:r>
        <w:rPr>
          <w:rFonts w:hint="eastAsia"/>
        </w:rPr>
        <w:t>引言</w:t>
      </w:r>
      <w:bookmarkEnd w:id="0"/>
      <w:bookmarkEnd w:id="1"/>
    </w:p>
    <w:p w14:paraId="61E5DC43" w14:textId="77777777" w:rsidR="00777306" w:rsidRDefault="00334F2A">
      <w:pPr>
        <w:pStyle w:val="2"/>
        <w:spacing w:line="360" w:lineRule="auto"/>
      </w:pPr>
      <w:bookmarkStart w:id="2" w:name="_Toc430813079"/>
      <w:bookmarkStart w:id="3" w:name="_Toc464152204"/>
      <w:r>
        <w:rPr>
          <w:rFonts w:hint="eastAsia"/>
        </w:rPr>
        <w:t>1.1</w:t>
      </w:r>
      <w:r>
        <w:rPr>
          <w:rFonts w:hint="eastAsia"/>
        </w:rPr>
        <w:t>编写目的</w:t>
      </w:r>
      <w:bookmarkEnd w:id="2"/>
      <w:bookmarkEnd w:id="3"/>
    </w:p>
    <w:p w14:paraId="4A3FE143" w14:textId="77777777" w:rsidR="00777306" w:rsidRDefault="00334F2A">
      <w:pPr>
        <w:spacing w:line="360" w:lineRule="auto"/>
        <w:ind w:firstLineChars="200" w:firstLine="420"/>
      </w:pPr>
      <w:r>
        <w:rPr>
          <w:rFonts w:hint="eastAsia"/>
        </w:rPr>
        <w:t>需求说明书目的是使用户和软件开发者双方对该软件有一个共同的理解，使之成为整个开发工作的基础。便于用户、开发人员进行理解和交流，反映出用户问题的结构，可以作为软件开发工作的基础和依据，并作为确认测试和验收的依据。</w:t>
      </w:r>
    </w:p>
    <w:p w14:paraId="0FB1A8E6" w14:textId="77777777" w:rsidR="00777306" w:rsidRDefault="00334F2A">
      <w:pPr>
        <w:spacing w:line="360" w:lineRule="auto"/>
        <w:ind w:firstLine="420"/>
      </w:pPr>
      <w:r>
        <w:rPr>
          <w:rFonts w:hint="eastAsia"/>
        </w:rPr>
        <w:t>预期读者：软件设计者和测试者。</w:t>
      </w:r>
    </w:p>
    <w:p w14:paraId="2DA94610" w14:textId="77777777" w:rsidR="00777306" w:rsidRDefault="00334F2A">
      <w:pPr>
        <w:pStyle w:val="2"/>
        <w:spacing w:line="360" w:lineRule="auto"/>
      </w:pPr>
      <w:bookmarkStart w:id="4" w:name="_Toc430813080"/>
      <w:bookmarkStart w:id="5" w:name="_Toc464152205"/>
      <w:r>
        <w:rPr>
          <w:rFonts w:hint="eastAsia"/>
        </w:rPr>
        <w:t>1.2</w:t>
      </w:r>
      <w:r>
        <w:rPr>
          <w:rFonts w:hint="eastAsia"/>
        </w:rPr>
        <w:t>背景</w:t>
      </w:r>
      <w:bookmarkEnd w:id="4"/>
      <w:bookmarkEnd w:id="5"/>
    </w:p>
    <w:p w14:paraId="51F1AABB" w14:textId="77777777" w:rsidR="00777306" w:rsidRDefault="00334F2A">
      <w:pPr>
        <w:ind w:firstLine="420"/>
      </w:pPr>
      <w:r>
        <w:rPr>
          <w:rFonts w:hint="eastAsia"/>
        </w:rPr>
        <w:t>说明：</w:t>
      </w:r>
    </w:p>
    <w:p w14:paraId="3F2F9662" w14:textId="77777777" w:rsidR="00777306" w:rsidRDefault="00334F2A">
      <w:pPr>
        <w:numPr>
          <w:ilvl w:val="0"/>
          <w:numId w:val="1"/>
        </w:numPr>
        <w:spacing w:line="360" w:lineRule="auto"/>
      </w:pPr>
      <w:r>
        <w:rPr>
          <w:rFonts w:hint="eastAsia"/>
        </w:rPr>
        <w:t>待开发的软件系统的名称：基于</w:t>
      </w:r>
      <w:r>
        <w:rPr>
          <w:rFonts w:hint="eastAsia"/>
        </w:rPr>
        <w:t>Java</w:t>
      </w:r>
      <w:r>
        <w:rPr>
          <w:rFonts w:hint="eastAsia"/>
        </w:rPr>
        <w:t>的博客系统；</w:t>
      </w:r>
    </w:p>
    <w:p w14:paraId="1FA90E43" w14:textId="77777777" w:rsidR="00777306" w:rsidRDefault="00334F2A">
      <w:pPr>
        <w:numPr>
          <w:ilvl w:val="0"/>
          <w:numId w:val="1"/>
        </w:numPr>
        <w:spacing w:line="360" w:lineRule="auto"/>
      </w:pPr>
      <w:r>
        <w:rPr>
          <w:rFonts w:hint="eastAsia"/>
        </w:rPr>
        <w:t>本项目的任务提出者：陈力以、陶慧；</w:t>
      </w:r>
    </w:p>
    <w:p w14:paraId="3394DFF4" w14:textId="77777777" w:rsidR="00777306" w:rsidRDefault="00334F2A">
      <w:pPr>
        <w:numPr>
          <w:ilvl w:val="0"/>
          <w:numId w:val="1"/>
        </w:numPr>
        <w:spacing w:line="360" w:lineRule="auto"/>
      </w:pPr>
      <w:r>
        <w:rPr>
          <w:rFonts w:hint="eastAsia"/>
        </w:rPr>
        <w:t>本项目的任务开发者：陈力以、陶慧；</w:t>
      </w:r>
    </w:p>
    <w:p w14:paraId="716075A5" w14:textId="77777777" w:rsidR="00777306" w:rsidRDefault="00334F2A">
      <w:pPr>
        <w:numPr>
          <w:ilvl w:val="0"/>
          <w:numId w:val="1"/>
        </w:numPr>
        <w:spacing w:line="360" w:lineRule="auto"/>
      </w:pPr>
      <w:r>
        <w:rPr>
          <w:rFonts w:hint="eastAsia"/>
        </w:rPr>
        <w:t>用户：具有使用综合博客平台需求的人及管理者；</w:t>
      </w:r>
    </w:p>
    <w:p w14:paraId="1C8E2B43" w14:textId="77777777" w:rsidR="00777306" w:rsidRDefault="00334F2A">
      <w:pPr>
        <w:numPr>
          <w:ilvl w:val="0"/>
          <w:numId w:val="1"/>
        </w:numPr>
        <w:spacing w:line="360" w:lineRule="auto"/>
      </w:pPr>
      <w:r>
        <w:rPr>
          <w:rFonts w:hint="eastAsia"/>
        </w:rPr>
        <w:t>实现该软件的计算中心或计算机网络：南京航空航天大学计算中心；</w:t>
      </w:r>
    </w:p>
    <w:p w14:paraId="151E679C" w14:textId="77777777" w:rsidR="00777306" w:rsidRDefault="00334F2A">
      <w:pPr>
        <w:pStyle w:val="2"/>
        <w:spacing w:line="360" w:lineRule="auto"/>
      </w:pPr>
      <w:bookmarkStart w:id="6" w:name="_Toc430813081"/>
      <w:bookmarkStart w:id="7" w:name="_Toc464152206"/>
      <w:r>
        <w:rPr>
          <w:rFonts w:hint="eastAsia"/>
        </w:rPr>
        <w:t>1.3</w:t>
      </w:r>
      <w:r>
        <w:rPr>
          <w:rFonts w:hint="eastAsia"/>
        </w:rPr>
        <w:t>定义</w:t>
      </w:r>
      <w:bookmarkEnd w:id="6"/>
      <w:bookmarkEnd w:id="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287"/>
      </w:tblGrid>
      <w:tr w:rsidR="00777306" w14:paraId="1F7870E2" w14:textId="77777777">
        <w:tc>
          <w:tcPr>
            <w:tcW w:w="2235" w:type="dxa"/>
            <w:shd w:val="clear" w:color="auto" w:fill="auto"/>
          </w:tcPr>
          <w:p w14:paraId="4A797CF9" w14:textId="77777777" w:rsidR="00777306" w:rsidRDefault="00334F2A">
            <w:pPr>
              <w:spacing w:line="360" w:lineRule="auto"/>
              <w:jc w:val="center"/>
            </w:pPr>
            <w:r>
              <w:rPr>
                <w:rFonts w:hint="eastAsia"/>
              </w:rPr>
              <w:t>名称</w:t>
            </w:r>
          </w:p>
        </w:tc>
        <w:tc>
          <w:tcPr>
            <w:tcW w:w="6287" w:type="dxa"/>
            <w:shd w:val="clear" w:color="auto" w:fill="auto"/>
          </w:tcPr>
          <w:p w14:paraId="31BC4A3A" w14:textId="77777777" w:rsidR="00777306" w:rsidRDefault="00334F2A">
            <w:pPr>
              <w:spacing w:line="360" w:lineRule="auto"/>
              <w:jc w:val="center"/>
            </w:pPr>
            <w:r>
              <w:rPr>
                <w:rFonts w:hint="eastAsia"/>
              </w:rPr>
              <w:t>说明</w:t>
            </w:r>
          </w:p>
        </w:tc>
      </w:tr>
      <w:tr w:rsidR="00777306" w14:paraId="6774FEE5" w14:textId="77777777">
        <w:tc>
          <w:tcPr>
            <w:tcW w:w="2235" w:type="dxa"/>
            <w:shd w:val="clear" w:color="auto" w:fill="auto"/>
          </w:tcPr>
          <w:p w14:paraId="6A8F5176" w14:textId="77777777" w:rsidR="00777306" w:rsidRDefault="00334F2A">
            <w:pPr>
              <w:spacing w:line="360" w:lineRule="auto"/>
              <w:jc w:val="left"/>
            </w:pPr>
            <w:r>
              <w:rPr>
                <w:rFonts w:hint="eastAsia"/>
              </w:rPr>
              <w:t>帐号</w:t>
            </w:r>
          </w:p>
        </w:tc>
        <w:tc>
          <w:tcPr>
            <w:tcW w:w="6287" w:type="dxa"/>
            <w:shd w:val="clear" w:color="auto" w:fill="auto"/>
          </w:tcPr>
          <w:p w14:paraId="17350106" w14:textId="77777777" w:rsidR="00777306" w:rsidRDefault="00334F2A">
            <w:pPr>
              <w:spacing w:line="360" w:lineRule="auto"/>
              <w:jc w:val="left"/>
            </w:pPr>
            <w:r>
              <w:rPr>
                <w:rFonts w:hint="eastAsia"/>
              </w:rPr>
              <w:t>用户注册时登记的用户名及密码</w:t>
            </w:r>
          </w:p>
        </w:tc>
      </w:tr>
      <w:tr w:rsidR="00777306" w14:paraId="536BC32F" w14:textId="77777777">
        <w:tc>
          <w:tcPr>
            <w:tcW w:w="2235" w:type="dxa"/>
            <w:shd w:val="clear" w:color="auto" w:fill="auto"/>
          </w:tcPr>
          <w:p w14:paraId="0E638E7B" w14:textId="77777777" w:rsidR="00777306" w:rsidRDefault="00334F2A">
            <w:pPr>
              <w:spacing w:line="360" w:lineRule="auto"/>
              <w:jc w:val="left"/>
            </w:pPr>
            <w:r>
              <w:rPr>
                <w:rFonts w:hint="eastAsia"/>
              </w:rPr>
              <w:t>用户分类</w:t>
            </w:r>
          </w:p>
        </w:tc>
        <w:tc>
          <w:tcPr>
            <w:tcW w:w="6287" w:type="dxa"/>
            <w:shd w:val="clear" w:color="auto" w:fill="auto"/>
          </w:tcPr>
          <w:p w14:paraId="1C5DBEC1" w14:textId="77777777" w:rsidR="00777306" w:rsidRDefault="00334F2A">
            <w:pPr>
              <w:spacing w:line="360" w:lineRule="auto"/>
              <w:jc w:val="left"/>
            </w:pPr>
            <w:r>
              <w:rPr>
                <w:rFonts w:hint="eastAsia"/>
              </w:rPr>
              <w:t>分为博主、管理员</w:t>
            </w:r>
          </w:p>
        </w:tc>
      </w:tr>
      <w:tr w:rsidR="00777306" w14:paraId="36DA2FA5" w14:textId="77777777">
        <w:tc>
          <w:tcPr>
            <w:tcW w:w="2235" w:type="dxa"/>
            <w:shd w:val="clear" w:color="auto" w:fill="auto"/>
          </w:tcPr>
          <w:p w14:paraId="682BD071" w14:textId="77777777" w:rsidR="00777306" w:rsidRDefault="00334F2A">
            <w:pPr>
              <w:spacing w:line="360" w:lineRule="auto"/>
              <w:jc w:val="left"/>
            </w:pPr>
            <w:r>
              <w:rPr>
                <w:rFonts w:hint="eastAsia"/>
              </w:rPr>
              <w:t>用户信息管理</w:t>
            </w:r>
          </w:p>
        </w:tc>
        <w:tc>
          <w:tcPr>
            <w:tcW w:w="6287" w:type="dxa"/>
            <w:shd w:val="clear" w:color="auto" w:fill="auto"/>
          </w:tcPr>
          <w:p w14:paraId="73E86E3E" w14:textId="77777777" w:rsidR="00777306" w:rsidRDefault="00334F2A">
            <w:pPr>
              <w:spacing w:line="360" w:lineRule="auto"/>
              <w:jc w:val="left"/>
            </w:pPr>
            <w:r>
              <w:rPr>
                <w:rFonts w:hint="eastAsia"/>
              </w:rPr>
              <w:t>博主与管理员都可通过该模块对自己的信息进行增加、查询、修改、删除操作，</w:t>
            </w:r>
            <w:r>
              <w:rPr>
                <w:rFonts w:hint="eastAsia"/>
                <w:color w:val="000000" w:themeColor="text1"/>
              </w:rPr>
              <w:t>分别对应注册、登陆、修改用户信息</w:t>
            </w:r>
            <w:r>
              <w:rPr>
                <w:rFonts w:hint="eastAsia"/>
              </w:rPr>
              <w:t>，管理员拥有对全员的信息进行各项操作的权限。</w:t>
            </w:r>
          </w:p>
        </w:tc>
      </w:tr>
      <w:tr w:rsidR="00777306" w14:paraId="7A9ECB0A" w14:textId="77777777">
        <w:tc>
          <w:tcPr>
            <w:tcW w:w="2235" w:type="dxa"/>
            <w:shd w:val="clear" w:color="auto" w:fill="auto"/>
          </w:tcPr>
          <w:p w14:paraId="6B628ECD" w14:textId="77777777" w:rsidR="00777306" w:rsidRDefault="00334F2A">
            <w:pPr>
              <w:spacing w:line="360" w:lineRule="auto"/>
              <w:jc w:val="left"/>
            </w:pPr>
            <w:r>
              <w:rPr>
                <w:rFonts w:hint="eastAsia"/>
              </w:rPr>
              <w:t>编辑文章</w:t>
            </w:r>
          </w:p>
        </w:tc>
        <w:tc>
          <w:tcPr>
            <w:tcW w:w="6287" w:type="dxa"/>
            <w:shd w:val="clear" w:color="auto" w:fill="auto"/>
          </w:tcPr>
          <w:p w14:paraId="3F0D41B6" w14:textId="77777777" w:rsidR="00777306" w:rsidRDefault="00334F2A">
            <w:pPr>
              <w:spacing w:line="360" w:lineRule="auto"/>
              <w:jc w:val="left"/>
            </w:pPr>
            <w:r>
              <w:rPr>
                <w:rFonts w:hint="eastAsia"/>
              </w:rPr>
              <w:t>博主通过编辑文章功能编辑修改自己的文章的内容</w:t>
            </w:r>
          </w:p>
        </w:tc>
      </w:tr>
      <w:tr w:rsidR="00777306" w14:paraId="64E5FA3F" w14:textId="77777777">
        <w:trPr>
          <w:trHeight w:val="493"/>
        </w:trPr>
        <w:tc>
          <w:tcPr>
            <w:tcW w:w="2235" w:type="dxa"/>
            <w:shd w:val="clear" w:color="auto" w:fill="auto"/>
          </w:tcPr>
          <w:p w14:paraId="38E03C5D" w14:textId="77777777" w:rsidR="00777306" w:rsidRDefault="00334F2A">
            <w:pPr>
              <w:spacing w:line="360" w:lineRule="auto"/>
              <w:jc w:val="left"/>
            </w:pPr>
            <w:r>
              <w:rPr>
                <w:rFonts w:hint="eastAsia"/>
              </w:rPr>
              <w:t>发布文章</w:t>
            </w:r>
          </w:p>
        </w:tc>
        <w:tc>
          <w:tcPr>
            <w:tcW w:w="6287" w:type="dxa"/>
            <w:shd w:val="clear" w:color="auto" w:fill="auto"/>
          </w:tcPr>
          <w:p w14:paraId="0D788DD6" w14:textId="77777777" w:rsidR="00777306" w:rsidRDefault="00334F2A">
            <w:pPr>
              <w:spacing w:line="360" w:lineRule="auto"/>
              <w:jc w:val="left"/>
            </w:pPr>
            <w:r>
              <w:rPr>
                <w:rFonts w:hint="eastAsia"/>
              </w:rPr>
              <w:t>博主通过该功能发布自己已经编辑好的文章，按时间顺序将该文章显示到博客系统的主页上</w:t>
            </w:r>
          </w:p>
        </w:tc>
      </w:tr>
      <w:tr w:rsidR="00777306" w14:paraId="76A257F2" w14:textId="77777777">
        <w:tc>
          <w:tcPr>
            <w:tcW w:w="2235" w:type="dxa"/>
            <w:shd w:val="clear" w:color="auto" w:fill="auto"/>
          </w:tcPr>
          <w:p w14:paraId="65BE22DE" w14:textId="77777777" w:rsidR="00777306" w:rsidRDefault="00334F2A">
            <w:pPr>
              <w:spacing w:line="360" w:lineRule="auto"/>
              <w:jc w:val="left"/>
            </w:pPr>
            <w:r>
              <w:rPr>
                <w:rFonts w:hint="eastAsia"/>
              </w:rPr>
              <w:lastRenderedPageBreak/>
              <w:t>删除文章</w:t>
            </w:r>
          </w:p>
        </w:tc>
        <w:tc>
          <w:tcPr>
            <w:tcW w:w="6287" w:type="dxa"/>
            <w:shd w:val="clear" w:color="auto" w:fill="auto"/>
          </w:tcPr>
          <w:p w14:paraId="4A4C92A3" w14:textId="77777777" w:rsidR="00777306" w:rsidRDefault="00334F2A">
            <w:pPr>
              <w:spacing w:line="360" w:lineRule="auto"/>
              <w:jc w:val="left"/>
            </w:pPr>
            <w:r>
              <w:rPr>
                <w:rFonts w:hint="eastAsia"/>
              </w:rPr>
              <w:t>博主通过该功能删除自己已发布的文章，管理员拥有对所有文章的删除权限</w:t>
            </w:r>
          </w:p>
        </w:tc>
      </w:tr>
      <w:tr w:rsidR="00777306" w14:paraId="1CA85346" w14:textId="77777777">
        <w:tc>
          <w:tcPr>
            <w:tcW w:w="2235" w:type="dxa"/>
            <w:shd w:val="clear" w:color="auto" w:fill="auto"/>
          </w:tcPr>
          <w:p w14:paraId="4D14CBDC" w14:textId="77777777" w:rsidR="00777306" w:rsidRDefault="00334F2A">
            <w:pPr>
              <w:spacing w:line="360" w:lineRule="auto"/>
              <w:jc w:val="left"/>
            </w:pPr>
            <w:r>
              <w:rPr>
                <w:rFonts w:hint="eastAsia"/>
              </w:rPr>
              <w:t>审核文章</w:t>
            </w:r>
          </w:p>
        </w:tc>
        <w:tc>
          <w:tcPr>
            <w:tcW w:w="6287" w:type="dxa"/>
            <w:shd w:val="clear" w:color="auto" w:fill="auto"/>
          </w:tcPr>
          <w:p w14:paraId="31DD94F5" w14:textId="77777777" w:rsidR="00777306" w:rsidRDefault="00334F2A">
            <w:pPr>
              <w:spacing w:line="360" w:lineRule="auto"/>
              <w:jc w:val="left"/>
            </w:pPr>
            <w:r>
              <w:rPr>
                <w:rFonts w:hint="eastAsia"/>
              </w:rPr>
              <w:t>管理员通过该功能审核所有博主即将发布的文章</w:t>
            </w:r>
          </w:p>
        </w:tc>
      </w:tr>
      <w:tr w:rsidR="00777306" w14:paraId="30850F90" w14:textId="77777777">
        <w:tc>
          <w:tcPr>
            <w:tcW w:w="2235" w:type="dxa"/>
            <w:shd w:val="clear" w:color="auto" w:fill="auto"/>
          </w:tcPr>
          <w:p w14:paraId="008F56DC" w14:textId="77777777" w:rsidR="00777306" w:rsidRDefault="00334F2A">
            <w:pPr>
              <w:spacing w:line="360" w:lineRule="auto"/>
              <w:jc w:val="left"/>
            </w:pPr>
            <w:r>
              <w:rPr>
                <w:rFonts w:hint="eastAsia"/>
              </w:rPr>
              <w:t>发表评论</w:t>
            </w:r>
          </w:p>
        </w:tc>
        <w:tc>
          <w:tcPr>
            <w:tcW w:w="6287" w:type="dxa"/>
            <w:shd w:val="clear" w:color="auto" w:fill="auto"/>
          </w:tcPr>
          <w:p w14:paraId="1603F2C4" w14:textId="77777777" w:rsidR="00777306" w:rsidRDefault="00334F2A">
            <w:pPr>
              <w:spacing w:line="360" w:lineRule="auto"/>
              <w:jc w:val="left"/>
            </w:pPr>
            <w:r>
              <w:rPr>
                <w:rFonts w:hint="eastAsia"/>
              </w:rPr>
              <w:t>博主课通过该功能在文章下发表自己的评论</w:t>
            </w:r>
          </w:p>
        </w:tc>
      </w:tr>
      <w:tr w:rsidR="00777306" w14:paraId="77EF8C6C" w14:textId="77777777">
        <w:tc>
          <w:tcPr>
            <w:tcW w:w="2235" w:type="dxa"/>
            <w:shd w:val="clear" w:color="auto" w:fill="auto"/>
          </w:tcPr>
          <w:p w14:paraId="7BB2DBCA" w14:textId="77777777" w:rsidR="00777306" w:rsidRDefault="00334F2A">
            <w:pPr>
              <w:spacing w:line="360" w:lineRule="auto"/>
              <w:jc w:val="left"/>
            </w:pPr>
            <w:r>
              <w:rPr>
                <w:rFonts w:hint="eastAsia"/>
              </w:rPr>
              <w:t>删除评论</w:t>
            </w:r>
          </w:p>
        </w:tc>
        <w:tc>
          <w:tcPr>
            <w:tcW w:w="6287" w:type="dxa"/>
            <w:shd w:val="clear" w:color="auto" w:fill="auto"/>
          </w:tcPr>
          <w:p w14:paraId="17A6E017" w14:textId="77777777" w:rsidR="00777306" w:rsidRDefault="00334F2A">
            <w:pPr>
              <w:spacing w:line="360" w:lineRule="auto"/>
              <w:jc w:val="left"/>
            </w:pPr>
            <w:r>
              <w:rPr>
                <w:rFonts w:hint="eastAsia"/>
              </w:rPr>
              <w:t>博主可以选择删除自己文章下的任何评论和自己在其他博主文章下发表的评论，管理员可以删除发表的任何评论</w:t>
            </w:r>
          </w:p>
        </w:tc>
      </w:tr>
      <w:tr w:rsidR="00777306" w14:paraId="3B399259" w14:textId="77777777">
        <w:tc>
          <w:tcPr>
            <w:tcW w:w="2235" w:type="dxa"/>
            <w:shd w:val="clear" w:color="auto" w:fill="auto"/>
          </w:tcPr>
          <w:p w14:paraId="3BEB02AC" w14:textId="77777777" w:rsidR="00777306" w:rsidRDefault="00334F2A">
            <w:pPr>
              <w:spacing w:line="360" w:lineRule="auto"/>
              <w:jc w:val="left"/>
            </w:pPr>
            <w:r>
              <w:rPr>
                <w:rFonts w:hint="eastAsia"/>
              </w:rPr>
              <w:t>审核评论</w:t>
            </w:r>
          </w:p>
        </w:tc>
        <w:tc>
          <w:tcPr>
            <w:tcW w:w="6287" w:type="dxa"/>
            <w:shd w:val="clear" w:color="auto" w:fill="auto"/>
          </w:tcPr>
          <w:p w14:paraId="41D248A4" w14:textId="77777777" w:rsidR="00777306" w:rsidRDefault="00334F2A">
            <w:pPr>
              <w:spacing w:line="360" w:lineRule="auto"/>
              <w:jc w:val="left"/>
            </w:pPr>
            <w:r>
              <w:rPr>
                <w:rFonts w:hint="eastAsia"/>
              </w:rPr>
              <w:t>管理员通过该功能审核所有博主发表的评论</w:t>
            </w:r>
          </w:p>
        </w:tc>
      </w:tr>
      <w:tr w:rsidR="00777306" w14:paraId="1F00E661" w14:textId="77777777">
        <w:tc>
          <w:tcPr>
            <w:tcW w:w="2235" w:type="dxa"/>
            <w:shd w:val="clear" w:color="auto" w:fill="auto"/>
          </w:tcPr>
          <w:p w14:paraId="2AB020D9" w14:textId="77777777" w:rsidR="00777306" w:rsidRDefault="00334F2A">
            <w:pPr>
              <w:spacing w:line="360" w:lineRule="auto"/>
              <w:jc w:val="left"/>
            </w:pPr>
            <w:r>
              <w:rPr>
                <w:rFonts w:hint="eastAsia"/>
              </w:rPr>
              <w:t>收藏文章</w:t>
            </w:r>
          </w:p>
        </w:tc>
        <w:tc>
          <w:tcPr>
            <w:tcW w:w="6287" w:type="dxa"/>
            <w:shd w:val="clear" w:color="auto" w:fill="auto"/>
          </w:tcPr>
          <w:p w14:paraId="41E8E75E" w14:textId="77777777" w:rsidR="00777306" w:rsidRDefault="00334F2A">
            <w:pPr>
              <w:spacing w:line="360" w:lineRule="auto"/>
              <w:jc w:val="left"/>
            </w:pPr>
            <w:r>
              <w:rPr>
                <w:rFonts w:hint="eastAsia"/>
              </w:rPr>
              <w:t>博主通过该功能收藏自己喜欢的文章</w:t>
            </w:r>
          </w:p>
        </w:tc>
      </w:tr>
      <w:tr w:rsidR="00777306" w14:paraId="6C1DC95C" w14:textId="77777777">
        <w:tc>
          <w:tcPr>
            <w:tcW w:w="2235" w:type="dxa"/>
            <w:shd w:val="clear" w:color="auto" w:fill="auto"/>
          </w:tcPr>
          <w:p w14:paraId="0092D9EE" w14:textId="77777777" w:rsidR="00777306" w:rsidRDefault="00334F2A">
            <w:pPr>
              <w:spacing w:line="360" w:lineRule="auto"/>
              <w:jc w:val="left"/>
            </w:pPr>
            <w:r>
              <w:rPr>
                <w:rFonts w:hint="eastAsia"/>
              </w:rPr>
              <w:t>取消收藏</w:t>
            </w:r>
          </w:p>
        </w:tc>
        <w:tc>
          <w:tcPr>
            <w:tcW w:w="6287" w:type="dxa"/>
            <w:shd w:val="clear" w:color="auto" w:fill="auto"/>
          </w:tcPr>
          <w:p w14:paraId="1CBF25E7" w14:textId="77777777" w:rsidR="00777306" w:rsidRDefault="00334F2A">
            <w:pPr>
              <w:spacing w:line="360" w:lineRule="auto"/>
              <w:jc w:val="left"/>
            </w:pPr>
            <w:r>
              <w:rPr>
                <w:rFonts w:hint="eastAsia"/>
              </w:rPr>
              <w:t>博主通过该功能取消不再需要收藏的文章</w:t>
            </w:r>
          </w:p>
        </w:tc>
      </w:tr>
      <w:tr w:rsidR="00777306" w14:paraId="79D5E073" w14:textId="77777777">
        <w:tc>
          <w:tcPr>
            <w:tcW w:w="2235" w:type="dxa"/>
            <w:shd w:val="clear" w:color="auto" w:fill="auto"/>
          </w:tcPr>
          <w:p w14:paraId="4DC2CDD6" w14:textId="77777777" w:rsidR="00777306" w:rsidRDefault="00334F2A">
            <w:pPr>
              <w:spacing w:line="360" w:lineRule="auto"/>
              <w:jc w:val="left"/>
            </w:pPr>
            <w:r>
              <w:rPr>
                <w:rFonts w:hint="eastAsia"/>
              </w:rPr>
              <w:t>查看收藏</w:t>
            </w:r>
          </w:p>
        </w:tc>
        <w:tc>
          <w:tcPr>
            <w:tcW w:w="6287" w:type="dxa"/>
            <w:shd w:val="clear" w:color="auto" w:fill="auto"/>
          </w:tcPr>
          <w:p w14:paraId="455F7344" w14:textId="77777777" w:rsidR="00777306" w:rsidRDefault="00334F2A">
            <w:pPr>
              <w:spacing w:line="360" w:lineRule="auto"/>
              <w:jc w:val="left"/>
            </w:pPr>
            <w:r>
              <w:rPr>
                <w:rFonts w:hint="eastAsia"/>
              </w:rPr>
              <w:t>博主通过该功能查看自己已收藏的文章</w:t>
            </w:r>
          </w:p>
        </w:tc>
      </w:tr>
      <w:tr w:rsidR="00777306" w14:paraId="0CF5238A" w14:textId="77777777">
        <w:tc>
          <w:tcPr>
            <w:tcW w:w="2235" w:type="dxa"/>
            <w:shd w:val="clear" w:color="auto" w:fill="auto"/>
          </w:tcPr>
          <w:p w14:paraId="1D10996F" w14:textId="77777777" w:rsidR="00777306" w:rsidRDefault="00334F2A">
            <w:pPr>
              <w:spacing w:line="360" w:lineRule="auto"/>
              <w:jc w:val="left"/>
            </w:pPr>
            <w:r>
              <w:rPr>
                <w:rFonts w:hint="eastAsia"/>
              </w:rPr>
              <w:t>点赞</w:t>
            </w:r>
          </w:p>
        </w:tc>
        <w:tc>
          <w:tcPr>
            <w:tcW w:w="6287" w:type="dxa"/>
            <w:shd w:val="clear" w:color="auto" w:fill="auto"/>
          </w:tcPr>
          <w:p w14:paraId="20DB0254" w14:textId="77777777" w:rsidR="00777306" w:rsidRDefault="00334F2A">
            <w:pPr>
              <w:spacing w:line="360" w:lineRule="auto"/>
              <w:jc w:val="left"/>
            </w:pPr>
            <w:r>
              <w:rPr>
                <w:rFonts w:hint="eastAsia"/>
              </w:rPr>
              <w:t>博主通过该功能给喜欢的文章点赞</w:t>
            </w:r>
          </w:p>
        </w:tc>
      </w:tr>
      <w:tr w:rsidR="00777306" w14:paraId="20EEA4EE" w14:textId="77777777">
        <w:tc>
          <w:tcPr>
            <w:tcW w:w="2235" w:type="dxa"/>
            <w:shd w:val="clear" w:color="auto" w:fill="auto"/>
          </w:tcPr>
          <w:p w14:paraId="33612280" w14:textId="77777777" w:rsidR="00777306" w:rsidRDefault="00334F2A">
            <w:pPr>
              <w:spacing w:line="360" w:lineRule="auto"/>
              <w:jc w:val="left"/>
            </w:pPr>
            <w:r>
              <w:rPr>
                <w:rFonts w:hint="eastAsia"/>
              </w:rPr>
              <w:t>取消点赞</w:t>
            </w:r>
          </w:p>
        </w:tc>
        <w:tc>
          <w:tcPr>
            <w:tcW w:w="6287" w:type="dxa"/>
            <w:shd w:val="clear" w:color="auto" w:fill="auto"/>
          </w:tcPr>
          <w:p w14:paraId="30755946" w14:textId="77777777" w:rsidR="00777306" w:rsidRDefault="00334F2A">
            <w:pPr>
              <w:spacing w:line="360" w:lineRule="auto"/>
              <w:jc w:val="left"/>
            </w:pPr>
            <w:r>
              <w:rPr>
                <w:rFonts w:hint="eastAsia"/>
              </w:rPr>
              <w:t>博主通过该功能取消给文章点的赞</w:t>
            </w:r>
          </w:p>
        </w:tc>
      </w:tr>
    </w:tbl>
    <w:p w14:paraId="7E39F169" w14:textId="77777777" w:rsidR="00777306" w:rsidRDefault="00777306">
      <w:pPr>
        <w:spacing w:line="360" w:lineRule="auto"/>
        <w:ind w:firstLine="420"/>
      </w:pPr>
    </w:p>
    <w:p w14:paraId="0FEF36C5" w14:textId="77777777" w:rsidR="00777306" w:rsidRDefault="00334F2A">
      <w:pPr>
        <w:pStyle w:val="2"/>
        <w:spacing w:line="360" w:lineRule="auto"/>
      </w:pPr>
      <w:bookmarkStart w:id="8" w:name="_Toc464152207"/>
      <w:bookmarkStart w:id="9" w:name="_Toc430813082"/>
      <w:r>
        <w:rPr>
          <w:rFonts w:hint="eastAsia"/>
        </w:rPr>
        <w:t>1.4</w:t>
      </w:r>
      <w:r>
        <w:rPr>
          <w:rFonts w:hint="eastAsia"/>
        </w:rPr>
        <w:t>参考资料</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6521"/>
        <w:gridCol w:w="1326"/>
      </w:tblGrid>
      <w:tr w:rsidR="00777306" w14:paraId="304DAC0D" w14:textId="77777777">
        <w:tc>
          <w:tcPr>
            <w:tcW w:w="675" w:type="dxa"/>
            <w:shd w:val="clear" w:color="auto" w:fill="auto"/>
          </w:tcPr>
          <w:p w14:paraId="6714CD26" w14:textId="77777777" w:rsidR="00777306" w:rsidRDefault="00334F2A">
            <w:pPr>
              <w:spacing w:line="360" w:lineRule="auto"/>
              <w:jc w:val="left"/>
              <w:rPr>
                <w:color w:val="000000" w:themeColor="text1"/>
              </w:rPr>
            </w:pPr>
            <w:r>
              <w:rPr>
                <w:rFonts w:hint="eastAsia"/>
                <w:color w:val="000000" w:themeColor="text1"/>
              </w:rPr>
              <w:t>编号</w:t>
            </w:r>
          </w:p>
        </w:tc>
        <w:tc>
          <w:tcPr>
            <w:tcW w:w="6521" w:type="dxa"/>
            <w:shd w:val="clear" w:color="auto" w:fill="auto"/>
          </w:tcPr>
          <w:p w14:paraId="240F23BE" w14:textId="77777777" w:rsidR="00777306" w:rsidRDefault="00334F2A">
            <w:pPr>
              <w:spacing w:line="360" w:lineRule="auto"/>
              <w:jc w:val="left"/>
              <w:rPr>
                <w:color w:val="000000" w:themeColor="text1"/>
              </w:rPr>
            </w:pPr>
            <w:r>
              <w:rPr>
                <w:rFonts w:hint="eastAsia"/>
                <w:color w:val="000000" w:themeColor="text1"/>
              </w:rPr>
              <w:t>参考资料</w:t>
            </w:r>
          </w:p>
        </w:tc>
        <w:tc>
          <w:tcPr>
            <w:tcW w:w="1326" w:type="dxa"/>
            <w:shd w:val="clear" w:color="auto" w:fill="auto"/>
          </w:tcPr>
          <w:p w14:paraId="73DAE9F1" w14:textId="77777777" w:rsidR="00777306" w:rsidRDefault="00334F2A">
            <w:pPr>
              <w:spacing w:line="360" w:lineRule="auto"/>
              <w:jc w:val="left"/>
              <w:rPr>
                <w:color w:val="000000" w:themeColor="text1"/>
              </w:rPr>
            </w:pPr>
            <w:r>
              <w:rPr>
                <w:rFonts w:hint="eastAsia"/>
                <w:color w:val="000000" w:themeColor="text1"/>
              </w:rPr>
              <w:t>作者</w:t>
            </w:r>
          </w:p>
        </w:tc>
      </w:tr>
      <w:tr w:rsidR="00777306" w14:paraId="516D0C75" w14:textId="77777777">
        <w:tc>
          <w:tcPr>
            <w:tcW w:w="675" w:type="dxa"/>
            <w:shd w:val="clear" w:color="auto" w:fill="auto"/>
          </w:tcPr>
          <w:p w14:paraId="2ECE3EF9"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1</w:t>
            </w:r>
          </w:p>
        </w:tc>
        <w:tc>
          <w:tcPr>
            <w:tcW w:w="6521" w:type="dxa"/>
            <w:shd w:val="clear" w:color="auto" w:fill="auto"/>
          </w:tcPr>
          <w:p w14:paraId="39529E8A"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《软件工程（第三版）》，高等教育出版社，2012</w:t>
            </w:r>
          </w:p>
        </w:tc>
        <w:tc>
          <w:tcPr>
            <w:tcW w:w="1326" w:type="dxa"/>
            <w:shd w:val="clear" w:color="auto" w:fill="auto"/>
          </w:tcPr>
          <w:p w14:paraId="3198E3EF" w14:textId="77777777" w:rsidR="00777306" w:rsidRDefault="00334F2A">
            <w:pPr>
              <w:spacing w:line="360" w:lineRule="auto"/>
              <w:jc w:val="left"/>
              <w:rPr>
                <w:rFonts w:ascii="宋体" w:hAnsi="宋体"/>
                <w:color w:val="000000" w:themeColor="text1"/>
                <w:szCs w:val="21"/>
              </w:rPr>
            </w:pPr>
            <w:r>
              <w:rPr>
                <w:rFonts w:ascii="宋体" w:hAnsi="宋体" w:hint="eastAsia"/>
                <w:color w:val="000000" w:themeColor="text1"/>
                <w:szCs w:val="21"/>
              </w:rPr>
              <w:t>齐治昌等</w:t>
            </w:r>
          </w:p>
        </w:tc>
      </w:tr>
      <w:tr w:rsidR="00777306" w14:paraId="296A1B10" w14:textId="77777777">
        <w:tc>
          <w:tcPr>
            <w:tcW w:w="675" w:type="dxa"/>
            <w:shd w:val="clear" w:color="auto" w:fill="auto"/>
          </w:tcPr>
          <w:p w14:paraId="5F83CD07"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2</w:t>
            </w:r>
          </w:p>
        </w:tc>
        <w:tc>
          <w:tcPr>
            <w:tcW w:w="6521" w:type="dxa"/>
            <w:shd w:val="clear" w:color="auto" w:fill="auto"/>
          </w:tcPr>
          <w:p w14:paraId="5E5D6E4B"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hint="eastAsia"/>
                <w:color w:val="000000" w:themeColor="text1"/>
              </w:rPr>
              <w:t>构建之法（第二版）</w:t>
            </w:r>
            <w:r>
              <w:rPr>
                <w:rFonts w:ascii="宋体" w:hAnsi="宋体" w:hint="eastAsia"/>
                <w:color w:val="000000" w:themeColor="text1"/>
                <w:szCs w:val="21"/>
              </w:rPr>
              <w:t>》，人民邮电出版社，2015</w:t>
            </w:r>
          </w:p>
        </w:tc>
        <w:tc>
          <w:tcPr>
            <w:tcW w:w="1326" w:type="dxa"/>
            <w:shd w:val="clear" w:color="auto" w:fill="auto"/>
          </w:tcPr>
          <w:p w14:paraId="415D0A8A"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邹欣</w:t>
            </w:r>
          </w:p>
        </w:tc>
      </w:tr>
      <w:tr w:rsidR="00777306" w14:paraId="137C578E" w14:textId="77777777">
        <w:tc>
          <w:tcPr>
            <w:tcW w:w="675" w:type="dxa"/>
            <w:shd w:val="clear" w:color="auto" w:fill="auto"/>
          </w:tcPr>
          <w:p w14:paraId="669D00DD" w14:textId="77777777" w:rsidR="00777306" w:rsidRDefault="00334F2A">
            <w:pPr>
              <w:spacing w:line="360" w:lineRule="auto"/>
              <w:jc w:val="center"/>
              <w:rPr>
                <w:rFonts w:ascii="宋体" w:hAnsi="宋体"/>
                <w:color w:val="000000" w:themeColor="text1"/>
                <w:szCs w:val="21"/>
              </w:rPr>
            </w:pPr>
            <w:r>
              <w:rPr>
                <w:rFonts w:ascii="宋体" w:hAnsi="宋体" w:hint="eastAsia"/>
                <w:color w:val="000000" w:themeColor="text1"/>
                <w:szCs w:val="21"/>
              </w:rPr>
              <w:t>3</w:t>
            </w:r>
          </w:p>
        </w:tc>
        <w:tc>
          <w:tcPr>
            <w:tcW w:w="6521" w:type="dxa"/>
            <w:shd w:val="clear" w:color="auto" w:fill="auto"/>
          </w:tcPr>
          <w:p w14:paraId="30370623" w14:textId="77777777" w:rsidR="00777306" w:rsidRDefault="00334F2A">
            <w:pPr>
              <w:spacing w:line="360" w:lineRule="auto"/>
              <w:rPr>
                <w:rFonts w:ascii="宋体" w:hAnsi="宋体"/>
                <w:color w:val="000000" w:themeColor="text1"/>
                <w:szCs w:val="21"/>
              </w:rPr>
            </w:pPr>
            <w:r>
              <w:rPr>
                <w:rFonts w:ascii="宋体" w:hAnsi="宋体" w:hint="eastAsia"/>
                <w:color w:val="000000" w:themeColor="text1"/>
                <w:szCs w:val="21"/>
              </w:rPr>
              <w:t>《</w:t>
            </w:r>
            <w:r>
              <w:rPr>
                <w:rFonts w:ascii="宋体" w:hAnsi="宋体"/>
                <w:color w:val="000000" w:themeColor="text1"/>
                <w:szCs w:val="21"/>
              </w:rPr>
              <w:t>Test-Driven Development with Python</w:t>
            </w:r>
            <w:r>
              <w:rPr>
                <w:rFonts w:ascii="宋体" w:hAnsi="宋体" w:hint="eastAsia"/>
                <w:color w:val="000000" w:themeColor="text1"/>
                <w:szCs w:val="21"/>
              </w:rPr>
              <w:t>》，</w:t>
            </w:r>
            <w:r>
              <w:rPr>
                <w:rFonts w:ascii="宋体" w:hAnsi="宋体"/>
                <w:color w:val="000000" w:themeColor="text1"/>
                <w:szCs w:val="21"/>
              </w:rPr>
              <w:t>O'Reilly</w:t>
            </w:r>
            <w:r>
              <w:rPr>
                <w:rFonts w:ascii="宋体" w:hAnsi="宋体" w:hint="eastAsia"/>
                <w:color w:val="000000" w:themeColor="text1"/>
                <w:szCs w:val="21"/>
              </w:rPr>
              <w:t>，2014</w:t>
            </w:r>
          </w:p>
        </w:tc>
        <w:tc>
          <w:tcPr>
            <w:tcW w:w="1326" w:type="dxa"/>
            <w:shd w:val="clear" w:color="auto" w:fill="auto"/>
          </w:tcPr>
          <w:p w14:paraId="49F33D1D" w14:textId="77777777" w:rsidR="00777306" w:rsidRDefault="00334F2A">
            <w:pPr>
              <w:spacing w:line="360" w:lineRule="auto"/>
              <w:rPr>
                <w:rFonts w:ascii="宋体" w:hAnsi="宋体"/>
                <w:color w:val="000000" w:themeColor="text1"/>
                <w:szCs w:val="21"/>
              </w:rPr>
            </w:pPr>
            <w:r>
              <w:rPr>
                <w:rFonts w:ascii="宋体" w:hAnsi="宋体"/>
                <w:color w:val="000000" w:themeColor="text1"/>
                <w:szCs w:val="21"/>
              </w:rPr>
              <w:t xml:space="preserve">Harry J. W </w:t>
            </w:r>
          </w:p>
        </w:tc>
      </w:tr>
    </w:tbl>
    <w:p w14:paraId="2437AA25" w14:textId="77777777" w:rsidR="00777306" w:rsidRDefault="00777306">
      <w:pPr>
        <w:spacing w:line="360" w:lineRule="auto"/>
        <w:ind w:firstLine="420"/>
      </w:pPr>
    </w:p>
    <w:p w14:paraId="068712D4" w14:textId="77777777" w:rsidR="00777306" w:rsidRDefault="00334F2A">
      <w:pPr>
        <w:pStyle w:val="1"/>
        <w:spacing w:line="360" w:lineRule="auto"/>
      </w:pPr>
      <w:bookmarkStart w:id="10" w:name="_Toc464152208"/>
      <w:bookmarkStart w:id="11" w:name="_Toc430813083"/>
      <w:r>
        <w:rPr>
          <w:rFonts w:hint="eastAsia"/>
        </w:rPr>
        <w:t>2</w:t>
      </w:r>
      <w:r>
        <w:rPr>
          <w:rFonts w:hint="eastAsia"/>
        </w:rPr>
        <w:t>任务概述</w:t>
      </w:r>
      <w:bookmarkEnd w:id="10"/>
      <w:bookmarkEnd w:id="11"/>
    </w:p>
    <w:p w14:paraId="06EA0A23" w14:textId="77777777" w:rsidR="00777306" w:rsidRDefault="00334F2A">
      <w:pPr>
        <w:pStyle w:val="2"/>
        <w:spacing w:line="360" w:lineRule="auto"/>
      </w:pPr>
      <w:bookmarkStart w:id="12" w:name="_Toc430813084"/>
      <w:bookmarkStart w:id="13" w:name="_Toc464152209"/>
      <w:r>
        <w:rPr>
          <w:rFonts w:hint="eastAsia"/>
        </w:rPr>
        <w:t>2.1</w:t>
      </w:r>
      <w:r>
        <w:rPr>
          <w:rFonts w:hint="eastAsia"/>
        </w:rPr>
        <w:t>目标</w:t>
      </w:r>
      <w:bookmarkEnd w:id="12"/>
      <w:bookmarkEnd w:id="13"/>
    </w:p>
    <w:p w14:paraId="5B93A041" w14:textId="77777777" w:rsidR="00777306" w:rsidRDefault="00334F2A">
      <w:pPr>
        <w:spacing w:line="360" w:lineRule="auto"/>
        <w:ind w:firstLine="420"/>
      </w:pPr>
      <w:bookmarkStart w:id="14" w:name="_Toc464152210"/>
      <w:bookmarkStart w:id="15" w:name="_Toc430813085"/>
      <w:r>
        <w:rPr>
          <w:rFonts w:hint="eastAsia"/>
        </w:rPr>
        <w:t>互联网上的博客使用率降低，微博使用率大幅度提高，但是微型博客限制了用户想要发表的博文字数，有时带来许多不便。现在的网络中，缺乏的正是长博文和微博共存的博客平台，大型博客的日渐消亡并没有停止，这不代表人们不再需要使用大型博客，微型博客的流行，也吸引了非常多的年轻用户。</w:t>
      </w:r>
    </w:p>
    <w:p w14:paraId="4977B8A7" w14:textId="77777777" w:rsidR="00777306" w:rsidRDefault="00334F2A">
      <w:pPr>
        <w:spacing w:line="360" w:lineRule="auto"/>
        <w:ind w:firstLine="420"/>
      </w:pPr>
      <w:r>
        <w:rPr>
          <w:rFonts w:hint="eastAsia"/>
        </w:rPr>
        <w:lastRenderedPageBreak/>
        <w:t>因此任务目标是开发一个既可以发布带标题长博文也可以发布微博的博客系统，满足大众随时随刻分享生活、表达观点的需要，增加博客平台的丰富度。</w:t>
      </w:r>
    </w:p>
    <w:p w14:paraId="10F3ACBF" w14:textId="77777777" w:rsidR="00777306" w:rsidRDefault="00334F2A">
      <w:pPr>
        <w:pStyle w:val="2"/>
        <w:spacing w:line="360" w:lineRule="auto"/>
      </w:pPr>
      <w:r>
        <w:rPr>
          <w:rFonts w:hint="eastAsia"/>
        </w:rPr>
        <w:t>2.2</w:t>
      </w:r>
      <w:r>
        <w:rPr>
          <w:rFonts w:hint="eastAsia"/>
        </w:rPr>
        <w:t>用户的特点</w:t>
      </w:r>
      <w:bookmarkEnd w:id="14"/>
      <w:bookmarkEnd w:id="15"/>
    </w:p>
    <w:p w14:paraId="6F36D933" w14:textId="77777777" w:rsidR="00777306" w:rsidRDefault="00334F2A">
      <w:pPr>
        <w:spacing w:line="360" w:lineRule="auto"/>
        <w:ind w:firstLine="420"/>
      </w:pPr>
      <w:bookmarkStart w:id="16" w:name="_Toc430813086"/>
      <w:r>
        <w:rPr>
          <w:rFonts w:hint="eastAsia"/>
        </w:rPr>
        <w:t>本系统的最终用户分为管理员、博主两类。其中，管理员是整个系统的管理者和维护者，可以对博主的信息进行审核、修改、删除；博主是博客文章的发布者，他们除了可以发布文章外，还可以对自己发布的文章进行编辑、删除等操作，可以发表评论、搜索博客内容，此外还可以删除自己文章下的任意评论和自己在其他博主文章下的评论。</w:t>
      </w:r>
    </w:p>
    <w:p w14:paraId="2637741D" w14:textId="77777777" w:rsidR="00777306" w:rsidRDefault="00334F2A">
      <w:pPr>
        <w:pStyle w:val="2"/>
        <w:spacing w:line="360" w:lineRule="auto"/>
        <w:rPr>
          <w:color w:val="000000" w:themeColor="text1"/>
        </w:rPr>
      </w:pPr>
      <w:bookmarkStart w:id="17" w:name="_Toc464152211"/>
      <w:r>
        <w:rPr>
          <w:rFonts w:hint="eastAsia"/>
          <w:color w:val="000000" w:themeColor="text1"/>
        </w:rPr>
        <w:t>2.3</w:t>
      </w:r>
      <w:r>
        <w:rPr>
          <w:rFonts w:hint="eastAsia"/>
          <w:color w:val="000000" w:themeColor="text1"/>
        </w:rPr>
        <w:t>假定和约束</w:t>
      </w:r>
      <w:bookmarkEnd w:id="16"/>
      <w:bookmarkEnd w:id="17"/>
    </w:p>
    <w:p w14:paraId="386E364E" w14:textId="77777777" w:rsidR="00777306" w:rsidRDefault="00334F2A">
      <w:pPr>
        <w:spacing w:line="360" w:lineRule="auto"/>
        <w:ind w:firstLine="420"/>
        <w:rPr>
          <w:color w:val="000000" w:themeColor="text1"/>
        </w:rPr>
      </w:pPr>
      <w:r>
        <w:rPr>
          <w:rFonts w:hint="eastAsia"/>
          <w:color w:val="000000" w:themeColor="text1"/>
        </w:rPr>
        <w:t>经费限制：</w:t>
      </w:r>
      <w:r>
        <w:rPr>
          <w:rFonts w:hint="eastAsia"/>
          <w:color w:val="000000" w:themeColor="text1"/>
        </w:rPr>
        <w:t>3000</w:t>
      </w:r>
      <w:r>
        <w:rPr>
          <w:rFonts w:hint="eastAsia"/>
          <w:color w:val="000000" w:themeColor="text1"/>
        </w:rPr>
        <w:t>元</w:t>
      </w:r>
    </w:p>
    <w:p w14:paraId="772629E5" w14:textId="77777777" w:rsidR="00777306" w:rsidRDefault="00334F2A">
      <w:pPr>
        <w:spacing w:line="360" w:lineRule="auto"/>
        <w:ind w:firstLine="420"/>
        <w:rPr>
          <w:color w:val="000000" w:themeColor="text1"/>
        </w:rPr>
      </w:pPr>
      <w:r>
        <w:rPr>
          <w:rFonts w:hint="eastAsia"/>
          <w:color w:val="000000" w:themeColor="text1"/>
        </w:rPr>
        <w:t>开发期限：一年</w:t>
      </w:r>
    </w:p>
    <w:p w14:paraId="0E22350C" w14:textId="77777777" w:rsidR="00777306" w:rsidRDefault="00334F2A">
      <w:pPr>
        <w:pStyle w:val="1"/>
        <w:spacing w:line="360" w:lineRule="auto"/>
      </w:pPr>
      <w:bookmarkStart w:id="18" w:name="_Toc464152212"/>
      <w:bookmarkStart w:id="19" w:name="_Toc430813087"/>
      <w:r>
        <w:rPr>
          <w:rFonts w:hint="eastAsia"/>
        </w:rPr>
        <w:t>3</w:t>
      </w:r>
      <w:r>
        <w:rPr>
          <w:rFonts w:hint="eastAsia"/>
        </w:rPr>
        <w:t>需求规定</w:t>
      </w:r>
      <w:bookmarkEnd w:id="18"/>
      <w:bookmarkEnd w:id="19"/>
      <w:r>
        <w:rPr>
          <w:rFonts w:hint="eastAsia"/>
        </w:rPr>
        <w:t xml:space="preserve"> </w:t>
      </w:r>
    </w:p>
    <w:p w14:paraId="5159D4C4" w14:textId="77777777" w:rsidR="00777306" w:rsidRDefault="00334F2A">
      <w:pPr>
        <w:pStyle w:val="2"/>
        <w:spacing w:line="360" w:lineRule="auto"/>
      </w:pPr>
      <w:bookmarkStart w:id="20" w:name="_Toc464152213"/>
      <w:bookmarkStart w:id="21" w:name="_Toc430813088"/>
      <w:r>
        <w:rPr>
          <w:rFonts w:hint="eastAsia"/>
        </w:rPr>
        <w:t>3.1</w:t>
      </w:r>
      <w:r>
        <w:rPr>
          <w:rFonts w:hint="eastAsia"/>
        </w:rPr>
        <w:t>对功能的规定</w:t>
      </w:r>
      <w:bookmarkEnd w:id="20"/>
      <w:bookmarkEnd w:id="21"/>
    </w:p>
    <w:p w14:paraId="7E444103" w14:textId="77777777" w:rsidR="00777306" w:rsidRDefault="00334F2A">
      <w:pPr>
        <w:ind w:firstLineChars="268" w:firstLine="565"/>
        <w:rPr>
          <w:rStyle w:val="a3"/>
        </w:rPr>
      </w:pPr>
      <w:r>
        <w:rPr>
          <w:rStyle w:val="a3"/>
          <w:rFonts w:hint="eastAsia"/>
        </w:rPr>
        <w:t>1.</w:t>
      </w:r>
      <w:r>
        <w:rPr>
          <w:rStyle w:val="a3"/>
          <w:rFonts w:hint="eastAsia"/>
        </w:rPr>
        <w:t>用户信息管理模块</w:t>
      </w:r>
    </w:p>
    <w:p w14:paraId="1B7EF9D1" w14:textId="77777777" w:rsidR="00777306" w:rsidRDefault="00334F2A">
      <w:pPr>
        <w:spacing w:line="360" w:lineRule="auto"/>
        <w:ind w:firstLineChars="250" w:firstLine="525"/>
        <w:rPr>
          <w:color w:val="000000" w:themeColor="text1"/>
        </w:rPr>
      </w:pPr>
      <w:r>
        <w:rPr>
          <w:rFonts w:hint="eastAsia"/>
        </w:rPr>
        <w:t>本模块实现对进行用户信息增添、查找、修改等操作，</w:t>
      </w:r>
      <w:r>
        <w:rPr>
          <w:rFonts w:hint="eastAsia"/>
          <w:color w:val="000000" w:themeColor="text1"/>
        </w:rPr>
        <w:t>分别对应于用户的注册、登录、修改用户信息功能。</w:t>
      </w:r>
    </w:p>
    <w:p w14:paraId="714285CA" w14:textId="77777777" w:rsidR="00777306" w:rsidRDefault="00334F2A">
      <w:pPr>
        <w:numPr>
          <w:ilvl w:val="0"/>
          <w:numId w:val="2"/>
        </w:numPr>
        <w:spacing w:line="360" w:lineRule="auto"/>
      </w:pPr>
      <w:r>
        <w:rPr>
          <w:rFonts w:hint="eastAsia"/>
        </w:rPr>
        <w:t>用户注册</w:t>
      </w:r>
    </w:p>
    <w:p w14:paraId="20137F6F" w14:textId="77777777" w:rsidR="00777306" w:rsidRDefault="00334F2A">
      <w:pPr>
        <w:spacing w:line="360" w:lineRule="auto"/>
        <w:ind w:left="525"/>
      </w:pPr>
      <w:r>
        <w:rPr>
          <w:rFonts w:hint="eastAsia"/>
        </w:rPr>
        <w:t>用户应该使用用户名和密码进行注册，在注册过程中，检验用户填写的用户名是否已经被注册过，要求注册的用户名不能和已注册的用户名重复。用户需要两次输入密码，检验两次的密码是否相同，不相同需要重新输入。通过检验后，可填写相关用户信息。</w:t>
      </w:r>
    </w:p>
    <w:p w14:paraId="270C9247" w14:textId="77777777" w:rsidR="00777306" w:rsidRDefault="00334F2A">
      <w:pPr>
        <w:numPr>
          <w:ilvl w:val="0"/>
          <w:numId w:val="2"/>
        </w:numPr>
        <w:spacing w:line="360" w:lineRule="auto"/>
      </w:pPr>
      <w:r>
        <w:rPr>
          <w:rFonts w:hint="eastAsia"/>
        </w:rPr>
        <w:t>用户登录</w:t>
      </w:r>
    </w:p>
    <w:p w14:paraId="2854762D" w14:textId="77777777" w:rsidR="00777306" w:rsidRDefault="00334F2A">
      <w:pPr>
        <w:spacing w:line="360" w:lineRule="auto"/>
        <w:ind w:left="525"/>
      </w:pPr>
      <w:r>
        <w:rPr>
          <w:rFonts w:hint="eastAsia"/>
        </w:rPr>
        <w:t>用户使用注册的用户名和密码进行登录，检验所输入的用户名在系统中是否存在、密码是否正确，随后提示是否登录成功，若登录失败，给出具体失败原因。登录成功后根据该用户的用户信息自动跳转到系统页面中。</w:t>
      </w:r>
    </w:p>
    <w:p w14:paraId="4B4661A8" w14:textId="77777777" w:rsidR="00777306" w:rsidRDefault="00334F2A">
      <w:pPr>
        <w:numPr>
          <w:ilvl w:val="0"/>
          <w:numId w:val="2"/>
        </w:numPr>
        <w:spacing w:line="360" w:lineRule="auto"/>
      </w:pPr>
      <w:r>
        <w:rPr>
          <w:rFonts w:hint="eastAsia"/>
        </w:rPr>
        <w:t>修改用户信息</w:t>
      </w:r>
    </w:p>
    <w:p w14:paraId="661D448B" w14:textId="77777777" w:rsidR="00777306" w:rsidRDefault="00334F2A">
      <w:pPr>
        <w:spacing w:line="360" w:lineRule="auto"/>
        <w:ind w:left="525"/>
      </w:pPr>
      <w:r>
        <w:rPr>
          <w:rFonts w:hint="eastAsia"/>
        </w:rPr>
        <w:lastRenderedPageBreak/>
        <w:t>用户可以通过该功能修改注册时填写的自己的用户信息和密码。管理员可以修改任意用户信息和密码。</w:t>
      </w:r>
    </w:p>
    <w:p w14:paraId="0BDB7286" w14:textId="77777777" w:rsidR="00777306" w:rsidRDefault="00777306">
      <w:pPr>
        <w:spacing w:line="360" w:lineRule="auto"/>
        <w:ind w:left="525"/>
      </w:pPr>
    </w:p>
    <w:p w14:paraId="7CC532FA" w14:textId="77777777" w:rsidR="00777306" w:rsidRDefault="00334F2A">
      <w:pPr>
        <w:ind w:firstLineChars="268" w:firstLine="565"/>
        <w:rPr>
          <w:b/>
        </w:rPr>
      </w:pPr>
      <w:r>
        <w:rPr>
          <w:rFonts w:hint="eastAsia"/>
          <w:b/>
        </w:rPr>
        <w:t>2.</w:t>
      </w:r>
      <w:r>
        <w:rPr>
          <w:rFonts w:hint="eastAsia"/>
          <w:b/>
        </w:rPr>
        <w:t>文章管理模块</w:t>
      </w:r>
    </w:p>
    <w:p w14:paraId="344198C8" w14:textId="77777777" w:rsidR="00777306" w:rsidRDefault="00334F2A">
      <w:pPr>
        <w:spacing w:line="360" w:lineRule="auto"/>
        <w:ind w:firstLineChars="250" w:firstLine="525"/>
      </w:pPr>
      <w:r>
        <w:rPr>
          <w:rFonts w:hint="eastAsia"/>
        </w:rPr>
        <w:t>本模块实现用户对文章的增添、修改、删除、查询、审核等功能。</w:t>
      </w:r>
    </w:p>
    <w:p w14:paraId="538F0327" w14:textId="77777777" w:rsidR="00777306" w:rsidRDefault="00334F2A">
      <w:pPr>
        <w:numPr>
          <w:ilvl w:val="0"/>
          <w:numId w:val="3"/>
        </w:numPr>
        <w:spacing w:line="360" w:lineRule="auto"/>
      </w:pPr>
      <w:r>
        <w:rPr>
          <w:rFonts w:hint="eastAsia"/>
        </w:rPr>
        <w:t>编辑文章</w:t>
      </w:r>
    </w:p>
    <w:p w14:paraId="3078C87C" w14:textId="77777777" w:rsidR="00777306" w:rsidRDefault="00334F2A">
      <w:pPr>
        <w:spacing w:line="360" w:lineRule="auto"/>
        <w:ind w:left="525"/>
      </w:pPr>
      <w:r>
        <w:rPr>
          <w:rFonts w:hint="eastAsia"/>
        </w:rPr>
        <w:t>博主可以修改自己编辑文章的内容。</w:t>
      </w:r>
    </w:p>
    <w:p w14:paraId="24B0044E" w14:textId="77777777" w:rsidR="00777306" w:rsidRDefault="00334F2A">
      <w:pPr>
        <w:numPr>
          <w:ilvl w:val="0"/>
          <w:numId w:val="3"/>
        </w:numPr>
        <w:spacing w:line="360" w:lineRule="auto"/>
      </w:pPr>
      <w:r>
        <w:rPr>
          <w:rFonts w:hint="eastAsia"/>
        </w:rPr>
        <w:t>发布文章</w:t>
      </w:r>
    </w:p>
    <w:p w14:paraId="0FA1F436" w14:textId="77777777" w:rsidR="00777306" w:rsidRDefault="00334F2A">
      <w:pPr>
        <w:spacing w:line="360" w:lineRule="auto"/>
        <w:ind w:left="525"/>
      </w:pPr>
      <w:r>
        <w:rPr>
          <w:rFonts w:hint="eastAsia"/>
        </w:rPr>
        <w:t>博主可以在网页端完成对文章的编辑，随后按时间顺序将文章发布到系统。</w:t>
      </w:r>
    </w:p>
    <w:p w14:paraId="53228738" w14:textId="77777777" w:rsidR="00777306" w:rsidRDefault="00334F2A">
      <w:pPr>
        <w:numPr>
          <w:ilvl w:val="0"/>
          <w:numId w:val="3"/>
        </w:numPr>
        <w:spacing w:line="360" w:lineRule="auto"/>
      </w:pPr>
      <w:r>
        <w:rPr>
          <w:rFonts w:hint="eastAsia"/>
        </w:rPr>
        <w:t>删除文章</w:t>
      </w:r>
    </w:p>
    <w:p w14:paraId="6EAA53BF" w14:textId="77777777" w:rsidR="00777306" w:rsidRDefault="00334F2A">
      <w:pPr>
        <w:spacing w:line="360" w:lineRule="auto"/>
        <w:ind w:left="525"/>
      </w:pPr>
      <w:r>
        <w:rPr>
          <w:rFonts w:hint="eastAsia"/>
        </w:rPr>
        <w:t>博主可以删除自己的文章，管理员可以删除任意文章。</w:t>
      </w:r>
    </w:p>
    <w:p w14:paraId="175BAF84" w14:textId="77777777" w:rsidR="00777306" w:rsidRDefault="00334F2A">
      <w:pPr>
        <w:numPr>
          <w:ilvl w:val="0"/>
          <w:numId w:val="3"/>
        </w:numPr>
        <w:spacing w:line="360" w:lineRule="auto"/>
      </w:pPr>
      <w:r>
        <w:rPr>
          <w:rFonts w:hint="eastAsia"/>
        </w:rPr>
        <w:t>查询文章</w:t>
      </w:r>
    </w:p>
    <w:p w14:paraId="33690870" w14:textId="77777777" w:rsidR="00777306" w:rsidRDefault="00334F2A">
      <w:pPr>
        <w:spacing w:line="360" w:lineRule="auto"/>
        <w:ind w:left="525"/>
      </w:pPr>
      <w:r>
        <w:rPr>
          <w:rFonts w:hint="eastAsia"/>
        </w:rPr>
        <w:t>用户输入关键字，即可查询该系统中所有的文章，也可以只查询某个用户的所有文章。</w:t>
      </w:r>
    </w:p>
    <w:p w14:paraId="5F756DFA" w14:textId="77777777" w:rsidR="00777306" w:rsidRDefault="00334F2A">
      <w:pPr>
        <w:numPr>
          <w:ilvl w:val="0"/>
          <w:numId w:val="3"/>
        </w:numPr>
        <w:spacing w:line="360" w:lineRule="auto"/>
      </w:pPr>
      <w:r>
        <w:rPr>
          <w:rFonts w:hint="eastAsia"/>
        </w:rPr>
        <w:t>审核文章</w:t>
      </w:r>
    </w:p>
    <w:p w14:paraId="3708FFFD" w14:textId="77777777" w:rsidR="00777306" w:rsidRDefault="00334F2A">
      <w:pPr>
        <w:spacing w:line="360" w:lineRule="auto"/>
        <w:ind w:left="525"/>
      </w:pPr>
      <w:r>
        <w:rPr>
          <w:rFonts w:hint="eastAsia"/>
        </w:rPr>
        <w:t>用户发布文章需要首先通过管理员的审核，若管理员未审核，文章会显示在未审核状态，如果管理员审核未通过，状态也会显示发布失败，审核通过将直接发布在博客里。</w:t>
      </w:r>
    </w:p>
    <w:p w14:paraId="6F516386" w14:textId="77777777" w:rsidR="00777306" w:rsidRDefault="00777306">
      <w:pPr>
        <w:spacing w:line="360" w:lineRule="auto"/>
        <w:ind w:left="525"/>
      </w:pPr>
    </w:p>
    <w:p w14:paraId="20640AFC" w14:textId="77777777" w:rsidR="00777306" w:rsidRDefault="00334F2A">
      <w:pPr>
        <w:ind w:firstLineChars="270" w:firstLine="569"/>
        <w:rPr>
          <w:b/>
        </w:rPr>
      </w:pPr>
      <w:r>
        <w:rPr>
          <w:rFonts w:hint="eastAsia"/>
          <w:b/>
        </w:rPr>
        <w:t>3</w:t>
      </w:r>
      <w:r>
        <w:rPr>
          <w:b/>
        </w:rPr>
        <w:t>.</w:t>
      </w:r>
      <w:r>
        <w:rPr>
          <w:rFonts w:hint="eastAsia"/>
          <w:b/>
        </w:rPr>
        <w:t>评论管理模块</w:t>
      </w:r>
    </w:p>
    <w:p w14:paraId="39063067" w14:textId="77777777" w:rsidR="00777306" w:rsidRDefault="00334F2A">
      <w:pPr>
        <w:spacing w:line="360" w:lineRule="auto"/>
        <w:ind w:firstLineChars="270" w:firstLine="567"/>
      </w:pPr>
      <w:r>
        <w:rPr>
          <w:rFonts w:hint="eastAsia"/>
        </w:rPr>
        <w:t>本模块实现对评论进行管理，具体功能为发布、删除、审核评论。</w:t>
      </w:r>
    </w:p>
    <w:p w14:paraId="3D7BA481" w14:textId="77777777" w:rsidR="00777306" w:rsidRDefault="00334F2A">
      <w:pPr>
        <w:numPr>
          <w:ilvl w:val="0"/>
          <w:numId w:val="4"/>
        </w:numPr>
        <w:spacing w:line="360" w:lineRule="auto"/>
      </w:pPr>
      <w:r>
        <w:rPr>
          <w:rFonts w:hint="eastAsia"/>
        </w:rPr>
        <w:t>发表评论</w:t>
      </w:r>
    </w:p>
    <w:p w14:paraId="4B62AE79" w14:textId="77777777" w:rsidR="00777306" w:rsidRDefault="00334F2A">
      <w:pPr>
        <w:spacing w:line="360" w:lineRule="auto"/>
        <w:ind w:left="567"/>
      </w:pPr>
      <w:r>
        <w:rPr>
          <w:rFonts w:hint="eastAsia"/>
        </w:rPr>
        <w:t>博主有权限在任意文章下发表自己的评论。</w:t>
      </w:r>
    </w:p>
    <w:p w14:paraId="23CC27FC" w14:textId="77777777" w:rsidR="00777306" w:rsidRDefault="00334F2A">
      <w:pPr>
        <w:numPr>
          <w:ilvl w:val="0"/>
          <w:numId w:val="4"/>
        </w:numPr>
        <w:spacing w:line="360" w:lineRule="auto"/>
      </w:pPr>
      <w:r>
        <w:rPr>
          <w:rFonts w:hint="eastAsia"/>
        </w:rPr>
        <w:t>删除评论</w:t>
      </w:r>
    </w:p>
    <w:p w14:paraId="6A26A1B8" w14:textId="77777777" w:rsidR="00777306" w:rsidRDefault="00334F2A">
      <w:pPr>
        <w:spacing w:line="360" w:lineRule="auto"/>
        <w:ind w:left="567"/>
      </w:pPr>
      <w:r>
        <w:rPr>
          <w:rFonts w:hint="eastAsia"/>
        </w:rPr>
        <w:t>博主可以删除自己文章下的任意评论，同时也可以删除自己在别人文章下的评论；管理员可以删除任何评论。</w:t>
      </w:r>
    </w:p>
    <w:p w14:paraId="6717125E" w14:textId="77777777" w:rsidR="00777306" w:rsidRDefault="00334F2A">
      <w:pPr>
        <w:numPr>
          <w:ilvl w:val="0"/>
          <w:numId w:val="4"/>
        </w:numPr>
        <w:spacing w:line="360" w:lineRule="auto"/>
      </w:pPr>
      <w:r>
        <w:rPr>
          <w:rFonts w:hint="eastAsia"/>
        </w:rPr>
        <w:t>审核评论</w:t>
      </w:r>
    </w:p>
    <w:p w14:paraId="7B288A05" w14:textId="77777777" w:rsidR="00777306" w:rsidRDefault="00334F2A">
      <w:pPr>
        <w:spacing w:line="360" w:lineRule="auto"/>
        <w:ind w:left="567"/>
      </w:pPr>
      <w:bookmarkStart w:id="22" w:name="_Toc464152214"/>
      <w:bookmarkStart w:id="23" w:name="_Toc430813089"/>
      <w:r>
        <w:rPr>
          <w:rFonts w:hint="eastAsia"/>
        </w:rPr>
        <w:t>用户发布评论需要首先通过管理员的审核，若管理员未审核，评论会显示在未审核状态，如果管理员审核未通过，状态也会显示发布失败，审核通过将直接发布在评论区里。</w:t>
      </w:r>
    </w:p>
    <w:p w14:paraId="5D43D4E8" w14:textId="77777777" w:rsidR="00777306" w:rsidRDefault="00777306">
      <w:pPr>
        <w:spacing w:line="360" w:lineRule="auto"/>
        <w:ind w:left="567"/>
      </w:pPr>
    </w:p>
    <w:p w14:paraId="0E4BA220" w14:textId="77777777" w:rsidR="00777306" w:rsidRDefault="00334F2A">
      <w:pPr>
        <w:spacing w:line="360" w:lineRule="auto"/>
        <w:ind w:left="567"/>
        <w:rPr>
          <w:b/>
        </w:rPr>
      </w:pPr>
      <w:r>
        <w:rPr>
          <w:rFonts w:hint="eastAsia"/>
          <w:b/>
        </w:rPr>
        <w:t>4.</w:t>
      </w:r>
      <w:r>
        <w:rPr>
          <w:rFonts w:hint="eastAsia"/>
          <w:b/>
        </w:rPr>
        <w:t>收藏管理模块</w:t>
      </w:r>
    </w:p>
    <w:p w14:paraId="069750F0" w14:textId="64663303" w:rsidR="00777306" w:rsidRDefault="00334F2A">
      <w:pPr>
        <w:spacing w:line="360" w:lineRule="auto"/>
        <w:ind w:left="567"/>
      </w:pPr>
      <w:r>
        <w:rPr>
          <w:rFonts w:hint="eastAsia"/>
        </w:rPr>
        <w:lastRenderedPageBreak/>
        <w:t>博主可以通过本模块对自己喜欢的文章进行收藏、取消收藏</w:t>
      </w:r>
      <w:r w:rsidR="0063450A">
        <w:rPr>
          <w:rFonts w:hint="eastAsia"/>
        </w:rPr>
        <w:t>、查看收藏</w:t>
      </w:r>
      <w:r>
        <w:rPr>
          <w:rFonts w:hint="eastAsia"/>
        </w:rPr>
        <w:t>等操作。</w:t>
      </w:r>
    </w:p>
    <w:p w14:paraId="7608BA36" w14:textId="77777777" w:rsidR="00777306" w:rsidRDefault="00334F2A">
      <w:pPr>
        <w:numPr>
          <w:ilvl w:val="0"/>
          <w:numId w:val="5"/>
        </w:numPr>
        <w:spacing w:line="360" w:lineRule="auto"/>
      </w:pPr>
      <w:r>
        <w:rPr>
          <w:rFonts w:hint="eastAsia"/>
        </w:rPr>
        <w:t>收藏文章</w:t>
      </w:r>
    </w:p>
    <w:p w14:paraId="47DC9E35" w14:textId="77777777" w:rsidR="00777306" w:rsidRDefault="00334F2A">
      <w:pPr>
        <w:spacing w:line="360" w:lineRule="auto"/>
        <w:ind w:left="567"/>
      </w:pPr>
      <w:r>
        <w:rPr>
          <w:rFonts w:hint="eastAsia"/>
        </w:rPr>
        <w:t>博主可以对自己喜欢的文章点选收藏文章选项，将喜欢的文章收藏以备将来查询。</w:t>
      </w:r>
    </w:p>
    <w:p w14:paraId="75AE2301" w14:textId="77777777" w:rsidR="00777306" w:rsidRDefault="00334F2A">
      <w:pPr>
        <w:numPr>
          <w:ilvl w:val="0"/>
          <w:numId w:val="5"/>
        </w:numPr>
        <w:spacing w:line="360" w:lineRule="auto"/>
      </w:pPr>
      <w:r>
        <w:rPr>
          <w:rFonts w:hint="eastAsia"/>
        </w:rPr>
        <w:t>取消收藏</w:t>
      </w:r>
    </w:p>
    <w:p w14:paraId="3481CFB4" w14:textId="77777777" w:rsidR="00777306" w:rsidRDefault="00334F2A">
      <w:pPr>
        <w:spacing w:line="360" w:lineRule="auto"/>
        <w:ind w:left="567"/>
      </w:pPr>
      <w:r>
        <w:rPr>
          <w:rFonts w:hint="eastAsia"/>
        </w:rPr>
        <w:t>对于不再需要收藏的文章，博主可通过取消收藏功能将文章从收藏中删除。</w:t>
      </w:r>
    </w:p>
    <w:p w14:paraId="730A0D6C" w14:textId="77777777" w:rsidR="00777306" w:rsidRDefault="00334F2A">
      <w:pPr>
        <w:numPr>
          <w:ilvl w:val="0"/>
          <w:numId w:val="5"/>
        </w:numPr>
        <w:spacing w:line="360" w:lineRule="auto"/>
      </w:pPr>
      <w:r>
        <w:rPr>
          <w:rFonts w:hint="eastAsia"/>
        </w:rPr>
        <w:t>查看收藏</w:t>
      </w:r>
    </w:p>
    <w:p w14:paraId="63B1CAB0" w14:textId="77777777" w:rsidR="00777306" w:rsidRDefault="00334F2A">
      <w:pPr>
        <w:spacing w:line="360" w:lineRule="auto"/>
        <w:ind w:left="567"/>
      </w:pPr>
      <w:r>
        <w:rPr>
          <w:rFonts w:hint="eastAsia"/>
        </w:rPr>
        <w:t>博主可以通过该功能查看自己收藏过的文章。</w:t>
      </w:r>
    </w:p>
    <w:p w14:paraId="36B9B5DA" w14:textId="77777777" w:rsidR="00777306" w:rsidRDefault="00777306">
      <w:pPr>
        <w:spacing w:line="360" w:lineRule="auto"/>
        <w:ind w:left="567"/>
      </w:pPr>
    </w:p>
    <w:p w14:paraId="0D8245F6" w14:textId="77777777" w:rsidR="00777306" w:rsidRDefault="00334F2A">
      <w:pPr>
        <w:spacing w:line="360" w:lineRule="auto"/>
        <w:ind w:firstLineChars="300" w:firstLine="632"/>
        <w:rPr>
          <w:b/>
        </w:rPr>
      </w:pPr>
      <w:r>
        <w:rPr>
          <w:rFonts w:hint="eastAsia"/>
          <w:b/>
        </w:rPr>
        <w:t>5.</w:t>
      </w:r>
      <w:r>
        <w:rPr>
          <w:rFonts w:hint="eastAsia"/>
          <w:b/>
        </w:rPr>
        <w:t>点赞管理模块</w:t>
      </w:r>
    </w:p>
    <w:p w14:paraId="59C2B912" w14:textId="77777777" w:rsidR="00777306" w:rsidRDefault="00334F2A">
      <w:pPr>
        <w:spacing w:line="360" w:lineRule="auto"/>
        <w:ind w:left="567"/>
      </w:pPr>
      <w:r>
        <w:rPr>
          <w:rFonts w:hint="eastAsia"/>
        </w:rPr>
        <w:t>博主可以通过本模块给文章点赞，也可以取消点赞。</w:t>
      </w:r>
    </w:p>
    <w:p w14:paraId="1E42C50D" w14:textId="7A5EA0F6" w:rsidR="00777306" w:rsidRDefault="00D4451A">
      <w:pPr>
        <w:numPr>
          <w:ilvl w:val="0"/>
          <w:numId w:val="6"/>
        </w:numPr>
        <w:spacing w:line="360" w:lineRule="auto"/>
      </w:pPr>
      <w:r>
        <w:rPr>
          <w:rFonts w:hint="eastAsia"/>
        </w:rPr>
        <w:t>点赞</w:t>
      </w:r>
      <w:r w:rsidR="00334F2A">
        <w:rPr>
          <w:rFonts w:hint="eastAsia"/>
        </w:rPr>
        <w:t>文章</w:t>
      </w:r>
    </w:p>
    <w:p w14:paraId="028E5194" w14:textId="77777777" w:rsidR="00777306" w:rsidRDefault="00334F2A">
      <w:pPr>
        <w:spacing w:line="360" w:lineRule="auto"/>
        <w:ind w:left="567"/>
      </w:pPr>
      <w:r>
        <w:rPr>
          <w:rFonts w:hint="eastAsia"/>
        </w:rPr>
        <w:t>博主可以在阅读文章时对自己喜欢的文章点赞。</w:t>
      </w:r>
    </w:p>
    <w:p w14:paraId="28DC43AE" w14:textId="5B7B486E" w:rsidR="00777306" w:rsidRDefault="0098687C">
      <w:pPr>
        <w:numPr>
          <w:ilvl w:val="0"/>
          <w:numId w:val="6"/>
        </w:numPr>
        <w:spacing w:line="360" w:lineRule="auto"/>
      </w:pPr>
      <w:ins w:id="24" w:author="毛毛妈" w:date="2018-10-22T16:17:00Z">
        <w:r>
          <w:rPr>
            <w:rFonts w:hint="eastAsia"/>
          </w:rPr>
          <w:t>取消</w:t>
        </w:r>
      </w:ins>
      <w:r w:rsidR="00334F2A">
        <w:rPr>
          <w:rFonts w:hint="eastAsia"/>
        </w:rPr>
        <w:t>点赞</w:t>
      </w:r>
    </w:p>
    <w:p w14:paraId="251D246F" w14:textId="77777777" w:rsidR="00777306" w:rsidRDefault="00334F2A">
      <w:pPr>
        <w:spacing w:line="360" w:lineRule="auto"/>
        <w:ind w:left="567"/>
      </w:pPr>
      <w:bookmarkStart w:id="25" w:name="_GoBack"/>
      <w:r>
        <w:rPr>
          <w:rFonts w:hint="eastAsia"/>
        </w:rPr>
        <w:t>博主可以将给文章点的赞取消。</w:t>
      </w:r>
    </w:p>
    <w:bookmarkEnd w:id="25"/>
    <w:p w14:paraId="6A0B85F9" w14:textId="77777777" w:rsidR="00777306" w:rsidRDefault="00777306">
      <w:pPr>
        <w:spacing w:line="360" w:lineRule="auto"/>
        <w:ind w:left="567"/>
      </w:pPr>
    </w:p>
    <w:p w14:paraId="571F7E84" w14:textId="77777777" w:rsidR="00777306" w:rsidRDefault="00777306">
      <w:pPr>
        <w:spacing w:line="360" w:lineRule="auto"/>
        <w:ind w:left="567"/>
      </w:pPr>
    </w:p>
    <w:p w14:paraId="6E457EB8" w14:textId="77777777" w:rsidR="00777306" w:rsidRDefault="00334F2A">
      <w:pPr>
        <w:pStyle w:val="3"/>
        <w:spacing w:line="360" w:lineRule="auto"/>
      </w:pPr>
      <w:r>
        <w:rPr>
          <w:rFonts w:hint="eastAsia"/>
        </w:rPr>
        <w:t xml:space="preserve">3.1.1 </w:t>
      </w:r>
      <w:r>
        <w:rPr>
          <w:rFonts w:hint="eastAsia"/>
        </w:rPr>
        <w:t>确定参与者</w:t>
      </w:r>
      <w:bookmarkEnd w:id="22"/>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777306" w14:paraId="3827B8B0" w14:textId="77777777">
        <w:tc>
          <w:tcPr>
            <w:tcW w:w="1809" w:type="dxa"/>
            <w:shd w:val="clear" w:color="auto" w:fill="auto"/>
          </w:tcPr>
          <w:p w14:paraId="7B1B40D7" w14:textId="77777777" w:rsidR="00777306" w:rsidRDefault="00334F2A">
            <w:pPr>
              <w:spacing w:line="360" w:lineRule="auto"/>
              <w:jc w:val="center"/>
            </w:pPr>
            <w:r>
              <w:rPr>
                <w:rFonts w:hint="eastAsia"/>
              </w:rPr>
              <w:t>参与者</w:t>
            </w:r>
          </w:p>
        </w:tc>
        <w:tc>
          <w:tcPr>
            <w:tcW w:w="6713" w:type="dxa"/>
            <w:shd w:val="clear" w:color="auto" w:fill="auto"/>
          </w:tcPr>
          <w:p w14:paraId="5F937CCD" w14:textId="77777777" w:rsidR="00777306" w:rsidRDefault="00334F2A">
            <w:pPr>
              <w:spacing w:line="360" w:lineRule="auto"/>
              <w:jc w:val="center"/>
            </w:pPr>
            <w:r>
              <w:rPr>
                <w:rFonts w:hint="eastAsia"/>
              </w:rPr>
              <w:t>参与项目</w:t>
            </w:r>
          </w:p>
        </w:tc>
      </w:tr>
      <w:tr w:rsidR="00777306" w14:paraId="27801A8A" w14:textId="77777777">
        <w:tc>
          <w:tcPr>
            <w:tcW w:w="1809" w:type="dxa"/>
            <w:shd w:val="clear" w:color="auto" w:fill="auto"/>
          </w:tcPr>
          <w:p w14:paraId="66E50736" w14:textId="77777777" w:rsidR="00777306" w:rsidRDefault="00334F2A">
            <w:pPr>
              <w:spacing w:line="360" w:lineRule="auto"/>
              <w:jc w:val="center"/>
            </w:pPr>
            <w:r>
              <w:rPr>
                <w:rFonts w:hint="eastAsia"/>
              </w:rPr>
              <w:t>博主</w:t>
            </w:r>
          </w:p>
        </w:tc>
        <w:tc>
          <w:tcPr>
            <w:tcW w:w="6713" w:type="dxa"/>
            <w:shd w:val="clear" w:color="auto" w:fill="auto"/>
          </w:tcPr>
          <w:p w14:paraId="7B528332" w14:textId="77777777" w:rsidR="00777306" w:rsidRDefault="00334F2A">
            <w:pPr>
              <w:spacing w:line="360" w:lineRule="auto"/>
              <w:jc w:val="center"/>
            </w:pPr>
            <w:r>
              <w:rPr>
                <w:rFonts w:hint="eastAsia"/>
              </w:rPr>
              <w:t>用户信息管理、文章管理、评论管理、收藏管理、点赞管理</w:t>
            </w:r>
          </w:p>
        </w:tc>
      </w:tr>
      <w:tr w:rsidR="00777306" w14:paraId="146AB494" w14:textId="77777777">
        <w:tc>
          <w:tcPr>
            <w:tcW w:w="1809" w:type="dxa"/>
            <w:shd w:val="clear" w:color="auto" w:fill="auto"/>
          </w:tcPr>
          <w:p w14:paraId="7886DFE5" w14:textId="77777777" w:rsidR="00777306" w:rsidRDefault="00334F2A">
            <w:pPr>
              <w:spacing w:line="360" w:lineRule="auto"/>
              <w:jc w:val="center"/>
            </w:pPr>
            <w:r>
              <w:rPr>
                <w:rFonts w:hint="eastAsia"/>
              </w:rPr>
              <w:t>管理员</w:t>
            </w:r>
          </w:p>
        </w:tc>
        <w:tc>
          <w:tcPr>
            <w:tcW w:w="6713" w:type="dxa"/>
            <w:shd w:val="clear" w:color="auto" w:fill="auto"/>
          </w:tcPr>
          <w:p w14:paraId="69484422" w14:textId="77777777" w:rsidR="00777306" w:rsidRDefault="00334F2A">
            <w:pPr>
              <w:spacing w:line="360" w:lineRule="auto"/>
              <w:jc w:val="center"/>
            </w:pPr>
            <w:r>
              <w:rPr>
                <w:rFonts w:hint="eastAsia"/>
              </w:rPr>
              <w:t>用户信息管理、文章管理、评论管理</w:t>
            </w:r>
          </w:p>
        </w:tc>
      </w:tr>
    </w:tbl>
    <w:p w14:paraId="5C9E5EA4" w14:textId="77777777" w:rsidR="00777306" w:rsidRDefault="00777306">
      <w:pPr>
        <w:spacing w:line="360" w:lineRule="auto"/>
      </w:pPr>
    </w:p>
    <w:p w14:paraId="42A1A15B" w14:textId="77777777" w:rsidR="00777306" w:rsidRDefault="00777306">
      <w:pPr>
        <w:spacing w:line="360" w:lineRule="auto"/>
      </w:pPr>
    </w:p>
    <w:p w14:paraId="4DB7E97D" w14:textId="77777777" w:rsidR="00777306" w:rsidRDefault="00777306">
      <w:pPr>
        <w:spacing w:line="360" w:lineRule="auto"/>
      </w:pPr>
    </w:p>
    <w:p w14:paraId="23853A8D" w14:textId="77777777" w:rsidR="00777306" w:rsidRDefault="00334F2A">
      <w:pPr>
        <w:pStyle w:val="3"/>
        <w:spacing w:line="360" w:lineRule="auto"/>
      </w:pPr>
      <w:bookmarkStart w:id="26" w:name="_Toc464152215"/>
      <w:bookmarkStart w:id="27" w:name="_Toc430813090"/>
      <w:r>
        <w:rPr>
          <w:rFonts w:hint="eastAsia"/>
        </w:rPr>
        <w:lastRenderedPageBreak/>
        <w:t xml:space="preserve">3.1.2 </w:t>
      </w:r>
      <w:r>
        <w:rPr>
          <w:rFonts w:hint="eastAsia"/>
        </w:rPr>
        <w:t>确定用例</w:t>
      </w:r>
      <w:bookmarkEnd w:id="26"/>
      <w:bookmarkEnd w:id="27"/>
    </w:p>
    <w:p w14:paraId="4923FA68" w14:textId="77777777" w:rsidR="00777306" w:rsidRDefault="00334F2A">
      <w:pPr>
        <w:widowControl/>
        <w:jc w:val="left"/>
      </w:pPr>
      <w:r>
        <w:tab/>
      </w:r>
      <w:r>
        <w:rPr>
          <w:rFonts w:ascii="宋体" w:hAnsi="宋体" w:cs="宋体"/>
          <w:noProof/>
          <w:kern w:val="0"/>
          <w:sz w:val="24"/>
        </w:rPr>
        <w:drawing>
          <wp:inline distT="0" distB="0" distL="114300" distR="114300" wp14:anchorId="20D27979" wp14:editId="458AD0E0">
            <wp:extent cx="5474335" cy="3157220"/>
            <wp:effectExtent l="0" t="0" r="12065" b="1270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474335" cy="3157220"/>
                    </a:xfrm>
                    <a:prstGeom prst="rect">
                      <a:avLst/>
                    </a:prstGeom>
                    <a:noFill/>
                    <a:ln w="9525">
                      <a:noFill/>
                    </a:ln>
                  </pic:spPr>
                </pic:pic>
              </a:graphicData>
            </a:graphic>
          </wp:inline>
        </w:drawing>
      </w:r>
    </w:p>
    <w:p w14:paraId="044A30B1" w14:textId="77777777" w:rsidR="00777306" w:rsidRDefault="00777306">
      <w:pPr>
        <w:spacing w:line="360" w:lineRule="auto"/>
      </w:pPr>
    </w:p>
    <w:p w14:paraId="2D3A9FAA" w14:textId="77777777" w:rsidR="00777306" w:rsidRDefault="00334F2A">
      <w:pPr>
        <w:spacing w:line="360" w:lineRule="auto"/>
        <w:jc w:val="center"/>
      </w:pPr>
      <w:r>
        <w:rPr>
          <w:rFonts w:hint="eastAsia"/>
        </w:rPr>
        <w:t>博客系统用例图</w:t>
      </w:r>
    </w:p>
    <w:p w14:paraId="3D0BFA6D" w14:textId="77777777" w:rsidR="00777306" w:rsidRDefault="00777306">
      <w:pPr>
        <w:spacing w:line="360" w:lineRule="auto"/>
        <w:jc w:val="center"/>
      </w:pPr>
    </w:p>
    <w:p w14:paraId="0F92EDE2" w14:textId="77777777" w:rsidR="00777306" w:rsidRDefault="00777306">
      <w:pPr>
        <w:spacing w:line="360" w:lineRule="auto"/>
        <w:jc w:val="center"/>
      </w:pPr>
    </w:p>
    <w:p w14:paraId="12BCB91E" w14:textId="77777777" w:rsidR="00777306" w:rsidRDefault="00777306">
      <w:pPr>
        <w:spacing w:line="360" w:lineRule="auto"/>
      </w:pPr>
    </w:p>
    <w:p w14:paraId="6D166859" w14:textId="77777777" w:rsidR="00777306" w:rsidRDefault="00334F2A">
      <w:pPr>
        <w:pStyle w:val="3"/>
        <w:spacing w:line="360" w:lineRule="auto"/>
      </w:pPr>
      <w:bookmarkStart w:id="28" w:name="_Toc430813091"/>
      <w:bookmarkStart w:id="29" w:name="_Toc464152216"/>
      <w:r>
        <w:rPr>
          <w:rFonts w:hint="eastAsia"/>
        </w:rPr>
        <w:t xml:space="preserve">3.1.3 </w:t>
      </w:r>
      <w:r>
        <w:rPr>
          <w:rFonts w:hint="eastAsia"/>
        </w:rPr>
        <w:t>用例说明</w:t>
      </w:r>
      <w:bookmarkEnd w:id="28"/>
      <w:bookmarkEnd w:id="29"/>
    </w:p>
    <w:p w14:paraId="0FADFDDE" w14:textId="77777777" w:rsidR="00777306" w:rsidRDefault="00334F2A">
      <w:pPr>
        <w:spacing w:line="360" w:lineRule="auto"/>
      </w:pPr>
      <w:r>
        <w:rPr>
          <w:rFonts w:hint="eastAsia"/>
        </w:rPr>
        <w:t>以下是本系统各用例的用例说明。</w:t>
      </w:r>
    </w:p>
    <w:p w14:paraId="20F0F7E8" w14:textId="77777777" w:rsidR="00777306" w:rsidRDefault="00334F2A">
      <w:pPr>
        <w:spacing w:line="360" w:lineRule="auto"/>
        <w:ind w:firstLine="420"/>
        <w:rPr>
          <w:b/>
          <w:bCs/>
        </w:rPr>
      </w:pPr>
      <w:r>
        <w:rPr>
          <w:rFonts w:hint="eastAsia"/>
          <w:b/>
          <w:bCs/>
        </w:rPr>
        <w:t>1.</w:t>
      </w:r>
      <w:r>
        <w:rPr>
          <w:rFonts w:hint="eastAsia"/>
          <w:b/>
          <w:bCs/>
        </w:rPr>
        <w:t>用户注册</w:t>
      </w:r>
    </w:p>
    <w:p w14:paraId="576332FB" w14:textId="77777777" w:rsidR="00777306" w:rsidRDefault="00334F2A">
      <w:pPr>
        <w:spacing w:line="360" w:lineRule="auto"/>
        <w:ind w:firstLine="420"/>
        <w:rPr>
          <w:bCs/>
        </w:rPr>
      </w:pPr>
      <w:r>
        <w:rPr>
          <w:rFonts w:hint="eastAsia"/>
          <w:bCs/>
        </w:rPr>
        <w:t>用例名：用户</w:t>
      </w:r>
      <w:r>
        <w:rPr>
          <w:rFonts w:hint="eastAsia"/>
        </w:rPr>
        <w:t>注册</w:t>
      </w:r>
    </w:p>
    <w:p w14:paraId="13A7ADC3" w14:textId="77777777" w:rsidR="00777306" w:rsidRDefault="00334F2A">
      <w:pPr>
        <w:spacing w:line="360" w:lineRule="auto"/>
        <w:ind w:firstLine="420"/>
        <w:rPr>
          <w:bCs/>
        </w:rPr>
      </w:pPr>
      <w:r>
        <w:rPr>
          <w:rFonts w:hint="eastAsia"/>
          <w:bCs/>
        </w:rPr>
        <w:t>描述：用户通过注册用例来在系统中添加自己的信息</w:t>
      </w:r>
    </w:p>
    <w:p w14:paraId="22C1DEDE" w14:textId="77777777" w:rsidR="00777306" w:rsidRDefault="00334F2A">
      <w:pPr>
        <w:spacing w:line="360" w:lineRule="auto"/>
        <w:ind w:firstLine="420"/>
        <w:rPr>
          <w:bCs/>
        </w:rPr>
      </w:pPr>
      <w:r>
        <w:rPr>
          <w:rFonts w:hint="eastAsia"/>
          <w:bCs/>
        </w:rPr>
        <w:t>参与者：博主</w:t>
      </w:r>
    </w:p>
    <w:p w14:paraId="028FBA00" w14:textId="77777777" w:rsidR="00777306" w:rsidRDefault="00334F2A">
      <w:pPr>
        <w:spacing w:line="360" w:lineRule="auto"/>
        <w:ind w:firstLine="420"/>
        <w:rPr>
          <w:bCs/>
        </w:rPr>
      </w:pPr>
      <w:r>
        <w:rPr>
          <w:rFonts w:hint="eastAsia"/>
          <w:bCs/>
        </w:rPr>
        <w:t>前置条件：用户未在本系统注册</w:t>
      </w:r>
    </w:p>
    <w:p w14:paraId="5EDF5330" w14:textId="60D4666E" w:rsidR="00777306" w:rsidRDefault="00C267D9">
      <w:pPr>
        <w:spacing w:line="360" w:lineRule="auto"/>
        <w:rPr>
          <w:bCs/>
        </w:rPr>
      </w:pPr>
      <w:r w:rsidRPr="00C267D9">
        <w:rPr>
          <w:bCs/>
          <w:noProof/>
        </w:rPr>
        <w:lastRenderedPageBreak/>
        <w:drawing>
          <wp:inline distT="0" distB="0" distL="0" distR="0" wp14:anchorId="517F1594" wp14:editId="25379824">
            <wp:extent cx="5274310" cy="42227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22750"/>
                    </a:xfrm>
                    <a:prstGeom prst="rect">
                      <a:avLst/>
                    </a:prstGeom>
                  </pic:spPr>
                </pic:pic>
              </a:graphicData>
            </a:graphic>
          </wp:inline>
        </w:drawing>
      </w:r>
    </w:p>
    <w:p w14:paraId="38873354" w14:textId="77777777" w:rsidR="00777306" w:rsidRDefault="00334F2A">
      <w:pPr>
        <w:spacing w:line="360" w:lineRule="auto"/>
        <w:jc w:val="center"/>
        <w:rPr>
          <w:bCs/>
        </w:rPr>
      </w:pPr>
      <w:r>
        <w:rPr>
          <w:rFonts w:hint="eastAsia"/>
          <w:bCs/>
        </w:rPr>
        <w:t>用户注册活动图</w:t>
      </w:r>
    </w:p>
    <w:p w14:paraId="35C8F4A8" w14:textId="77777777" w:rsidR="00777306" w:rsidRDefault="00777306">
      <w:pPr>
        <w:spacing w:line="360" w:lineRule="auto"/>
        <w:ind w:firstLine="420"/>
        <w:rPr>
          <w:b/>
          <w:bCs/>
        </w:rPr>
      </w:pPr>
    </w:p>
    <w:p w14:paraId="795EB462" w14:textId="77777777" w:rsidR="00777306" w:rsidRDefault="00334F2A">
      <w:pPr>
        <w:spacing w:line="360" w:lineRule="auto"/>
        <w:ind w:firstLine="420"/>
        <w:rPr>
          <w:b/>
          <w:bCs/>
        </w:rPr>
      </w:pPr>
      <w:r>
        <w:rPr>
          <w:rFonts w:hint="eastAsia"/>
          <w:b/>
          <w:bCs/>
        </w:rPr>
        <w:t>2.</w:t>
      </w:r>
      <w:r>
        <w:rPr>
          <w:rFonts w:hint="eastAsia"/>
          <w:b/>
          <w:bCs/>
        </w:rPr>
        <w:t>用户登录</w:t>
      </w:r>
    </w:p>
    <w:p w14:paraId="413B0E42" w14:textId="77777777" w:rsidR="00777306" w:rsidRDefault="00334F2A">
      <w:pPr>
        <w:spacing w:line="360" w:lineRule="auto"/>
        <w:ind w:firstLine="420"/>
        <w:rPr>
          <w:bCs/>
        </w:rPr>
      </w:pPr>
      <w:r>
        <w:rPr>
          <w:rFonts w:hint="eastAsia"/>
          <w:bCs/>
        </w:rPr>
        <w:t>用例名：用户</w:t>
      </w:r>
      <w:r>
        <w:rPr>
          <w:rFonts w:hint="eastAsia"/>
        </w:rPr>
        <w:t>登录</w:t>
      </w:r>
    </w:p>
    <w:p w14:paraId="119EE128" w14:textId="77777777" w:rsidR="00777306" w:rsidRDefault="00334F2A">
      <w:pPr>
        <w:spacing w:line="360" w:lineRule="auto"/>
        <w:ind w:firstLine="420"/>
        <w:rPr>
          <w:bCs/>
        </w:rPr>
      </w:pPr>
      <w:r>
        <w:rPr>
          <w:rFonts w:hint="eastAsia"/>
          <w:bCs/>
        </w:rPr>
        <w:t>描述：用户通过已注册的帐号、密码登录系统</w:t>
      </w:r>
    </w:p>
    <w:p w14:paraId="17307395" w14:textId="77777777" w:rsidR="00777306" w:rsidRDefault="00334F2A">
      <w:pPr>
        <w:spacing w:line="360" w:lineRule="auto"/>
        <w:ind w:firstLine="420"/>
        <w:rPr>
          <w:bCs/>
        </w:rPr>
      </w:pPr>
      <w:r>
        <w:rPr>
          <w:rFonts w:hint="eastAsia"/>
          <w:bCs/>
        </w:rPr>
        <w:t>参与者：博主、管理员</w:t>
      </w:r>
    </w:p>
    <w:p w14:paraId="38CEC983" w14:textId="77777777" w:rsidR="00777306" w:rsidRDefault="00334F2A">
      <w:pPr>
        <w:spacing w:line="360" w:lineRule="auto"/>
        <w:ind w:firstLine="420"/>
        <w:rPr>
          <w:bCs/>
        </w:rPr>
      </w:pPr>
      <w:r>
        <w:rPr>
          <w:rFonts w:hint="eastAsia"/>
          <w:bCs/>
        </w:rPr>
        <w:t>前置条件：用户已在本系统注册</w:t>
      </w:r>
    </w:p>
    <w:p w14:paraId="70156AC6" w14:textId="77777777" w:rsidR="00777306" w:rsidRDefault="00334F2A">
      <w:pPr>
        <w:spacing w:line="360" w:lineRule="auto"/>
        <w:ind w:firstLine="420"/>
        <w:rPr>
          <w:bCs/>
        </w:rPr>
      </w:pPr>
      <w:r>
        <w:rPr>
          <w:rFonts w:hint="eastAsia"/>
          <w:bCs/>
        </w:rPr>
        <w:t>细节：</w:t>
      </w:r>
    </w:p>
    <w:p w14:paraId="00AE1303" w14:textId="77777777" w:rsidR="00777306" w:rsidRDefault="00334F2A">
      <w:pPr>
        <w:spacing w:line="360" w:lineRule="auto"/>
        <w:jc w:val="center"/>
        <w:rPr>
          <w:bCs/>
        </w:rPr>
      </w:pPr>
      <w:r>
        <w:rPr>
          <w:bCs/>
          <w:noProof/>
        </w:rPr>
        <w:lastRenderedPageBreak/>
        <w:drawing>
          <wp:inline distT="0" distB="0" distL="0" distR="0" wp14:anchorId="4929D948" wp14:editId="658175EC">
            <wp:extent cx="5181600" cy="52451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181600" cy="5245100"/>
                    </a:xfrm>
                    <a:prstGeom prst="rect">
                      <a:avLst/>
                    </a:prstGeom>
                  </pic:spPr>
                </pic:pic>
              </a:graphicData>
            </a:graphic>
          </wp:inline>
        </w:drawing>
      </w:r>
    </w:p>
    <w:p w14:paraId="311C0EEA" w14:textId="77777777" w:rsidR="00777306" w:rsidRDefault="00334F2A">
      <w:pPr>
        <w:spacing w:line="360" w:lineRule="auto"/>
        <w:jc w:val="center"/>
        <w:rPr>
          <w:bCs/>
        </w:rPr>
      </w:pPr>
      <w:r>
        <w:rPr>
          <w:rFonts w:hint="eastAsia"/>
          <w:bCs/>
        </w:rPr>
        <w:t>用户登录活动图</w:t>
      </w:r>
    </w:p>
    <w:p w14:paraId="1C750306" w14:textId="77777777" w:rsidR="00777306" w:rsidRDefault="00777306">
      <w:pPr>
        <w:spacing w:line="360" w:lineRule="auto"/>
        <w:rPr>
          <w:bCs/>
        </w:rPr>
      </w:pPr>
    </w:p>
    <w:p w14:paraId="5001BE41" w14:textId="77777777" w:rsidR="00777306" w:rsidRDefault="00777306">
      <w:pPr>
        <w:spacing w:line="360" w:lineRule="auto"/>
        <w:ind w:firstLine="420"/>
        <w:rPr>
          <w:b/>
          <w:bCs/>
        </w:rPr>
      </w:pPr>
    </w:p>
    <w:p w14:paraId="6DECA73A" w14:textId="77777777" w:rsidR="00777306" w:rsidRDefault="00334F2A">
      <w:pPr>
        <w:spacing w:line="360" w:lineRule="auto"/>
        <w:ind w:firstLine="420"/>
        <w:rPr>
          <w:b/>
          <w:bCs/>
        </w:rPr>
      </w:pPr>
      <w:r>
        <w:rPr>
          <w:rFonts w:hint="eastAsia"/>
          <w:b/>
          <w:bCs/>
        </w:rPr>
        <w:t>3.</w:t>
      </w:r>
      <w:r>
        <w:rPr>
          <w:rFonts w:hint="eastAsia"/>
          <w:b/>
          <w:bCs/>
        </w:rPr>
        <w:t>修改用户信息</w:t>
      </w:r>
    </w:p>
    <w:p w14:paraId="2AD85BE6" w14:textId="77777777" w:rsidR="00777306" w:rsidRDefault="00334F2A">
      <w:pPr>
        <w:spacing w:line="360" w:lineRule="auto"/>
        <w:ind w:firstLine="420"/>
        <w:rPr>
          <w:bCs/>
        </w:rPr>
      </w:pPr>
      <w:r>
        <w:rPr>
          <w:rFonts w:hint="eastAsia"/>
          <w:bCs/>
        </w:rPr>
        <w:t>用例名：</w:t>
      </w:r>
      <w:r>
        <w:rPr>
          <w:rFonts w:hint="eastAsia"/>
        </w:rPr>
        <w:t>修改用户信息</w:t>
      </w:r>
    </w:p>
    <w:p w14:paraId="494A5BE6" w14:textId="77777777" w:rsidR="00777306" w:rsidRDefault="00334F2A">
      <w:pPr>
        <w:spacing w:line="360" w:lineRule="auto"/>
        <w:ind w:firstLine="420"/>
        <w:rPr>
          <w:bCs/>
        </w:rPr>
      </w:pPr>
      <w:r>
        <w:rPr>
          <w:rFonts w:hint="eastAsia"/>
          <w:bCs/>
        </w:rPr>
        <w:t>描述：用户修改身份信息或密码</w:t>
      </w:r>
    </w:p>
    <w:p w14:paraId="44B45C1F" w14:textId="77777777" w:rsidR="00777306" w:rsidRDefault="00334F2A">
      <w:pPr>
        <w:spacing w:line="360" w:lineRule="auto"/>
        <w:ind w:firstLine="420"/>
        <w:rPr>
          <w:bCs/>
        </w:rPr>
      </w:pPr>
      <w:r>
        <w:rPr>
          <w:rFonts w:hint="eastAsia"/>
          <w:bCs/>
        </w:rPr>
        <w:t>参与者：博主、管理员</w:t>
      </w:r>
    </w:p>
    <w:p w14:paraId="563EFBBC" w14:textId="77777777" w:rsidR="00777306" w:rsidRDefault="00334F2A">
      <w:pPr>
        <w:spacing w:line="360" w:lineRule="auto"/>
        <w:ind w:firstLine="420"/>
        <w:rPr>
          <w:bCs/>
        </w:rPr>
      </w:pPr>
      <w:r>
        <w:rPr>
          <w:rFonts w:hint="eastAsia"/>
          <w:bCs/>
        </w:rPr>
        <w:t>前置条件：用户已在本系统登录</w:t>
      </w:r>
    </w:p>
    <w:p w14:paraId="494C3968" w14:textId="77777777" w:rsidR="00777306" w:rsidRDefault="00334F2A">
      <w:pPr>
        <w:spacing w:line="360" w:lineRule="auto"/>
        <w:ind w:firstLine="420"/>
        <w:rPr>
          <w:bCs/>
        </w:rPr>
      </w:pPr>
      <w:r>
        <w:rPr>
          <w:rFonts w:hint="eastAsia"/>
          <w:bCs/>
        </w:rPr>
        <w:t>细节：</w:t>
      </w:r>
    </w:p>
    <w:p w14:paraId="0C432A05" w14:textId="77777777" w:rsidR="00777306" w:rsidRDefault="00334F2A">
      <w:pPr>
        <w:spacing w:line="360" w:lineRule="auto"/>
        <w:jc w:val="center"/>
        <w:rPr>
          <w:bCs/>
        </w:rPr>
      </w:pPr>
      <w:r>
        <w:rPr>
          <w:bCs/>
          <w:noProof/>
        </w:rPr>
        <w:lastRenderedPageBreak/>
        <w:drawing>
          <wp:inline distT="0" distB="0" distL="0" distR="0" wp14:anchorId="3295C59D" wp14:editId="36CADA93">
            <wp:extent cx="5274310" cy="53079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5307965"/>
                    </a:xfrm>
                    <a:prstGeom prst="rect">
                      <a:avLst/>
                    </a:prstGeom>
                  </pic:spPr>
                </pic:pic>
              </a:graphicData>
            </a:graphic>
          </wp:inline>
        </w:drawing>
      </w:r>
    </w:p>
    <w:p w14:paraId="07AFB020" w14:textId="77777777" w:rsidR="00777306" w:rsidRDefault="00334F2A">
      <w:pPr>
        <w:spacing w:line="360" w:lineRule="auto"/>
        <w:jc w:val="center"/>
        <w:rPr>
          <w:bCs/>
        </w:rPr>
      </w:pPr>
      <w:r>
        <w:rPr>
          <w:rFonts w:hint="eastAsia"/>
          <w:bCs/>
        </w:rPr>
        <w:t>用户信息修改活动图</w:t>
      </w:r>
    </w:p>
    <w:p w14:paraId="7A0478D7" w14:textId="77777777" w:rsidR="00777306" w:rsidRDefault="00777306">
      <w:pPr>
        <w:spacing w:line="360" w:lineRule="auto"/>
        <w:rPr>
          <w:b/>
          <w:bCs/>
        </w:rPr>
      </w:pPr>
    </w:p>
    <w:p w14:paraId="189CB94F" w14:textId="77777777" w:rsidR="00777306" w:rsidRDefault="00777306">
      <w:pPr>
        <w:spacing w:line="360" w:lineRule="auto"/>
        <w:rPr>
          <w:b/>
          <w:bCs/>
        </w:rPr>
      </w:pPr>
    </w:p>
    <w:p w14:paraId="4F7DC013" w14:textId="77777777" w:rsidR="00777306" w:rsidRDefault="00334F2A">
      <w:pPr>
        <w:spacing w:line="360" w:lineRule="auto"/>
        <w:ind w:firstLine="420"/>
        <w:rPr>
          <w:b/>
          <w:bCs/>
        </w:rPr>
      </w:pPr>
      <w:r>
        <w:rPr>
          <w:rFonts w:hint="eastAsia"/>
          <w:b/>
          <w:bCs/>
        </w:rPr>
        <w:t>4.</w:t>
      </w:r>
      <w:r>
        <w:rPr>
          <w:rFonts w:hint="eastAsia"/>
          <w:b/>
          <w:bCs/>
        </w:rPr>
        <w:t>发布文章</w:t>
      </w:r>
    </w:p>
    <w:p w14:paraId="263E7178" w14:textId="77777777" w:rsidR="00777306" w:rsidRDefault="00334F2A">
      <w:pPr>
        <w:spacing w:line="360" w:lineRule="auto"/>
        <w:ind w:firstLine="420"/>
        <w:rPr>
          <w:bCs/>
        </w:rPr>
      </w:pPr>
      <w:r>
        <w:rPr>
          <w:rFonts w:hint="eastAsia"/>
          <w:bCs/>
        </w:rPr>
        <w:t>用例名：发布文章</w:t>
      </w:r>
    </w:p>
    <w:p w14:paraId="4493D6E5" w14:textId="77777777" w:rsidR="00777306" w:rsidRDefault="00334F2A">
      <w:pPr>
        <w:spacing w:line="360" w:lineRule="auto"/>
        <w:ind w:firstLine="420"/>
        <w:rPr>
          <w:bCs/>
        </w:rPr>
      </w:pPr>
      <w:r>
        <w:rPr>
          <w:rFonts w:hint="eastAsia"/>
          <w:bCs/>
        </w:rPr>
        <w:t>描述：用户撰写并发布新的文章</w:t>
      </w:r>
    </w:p>
    <w:p w14:paraId="76A7E1E9" w14:textId="77777777" w:rsidR="00777306" w:rsidRDefault="00334F2A">
      <w:pPr>
        <w:spacing w:line="360" w:lineRule="auto"/>
        <w:ind w:firstLine="420"/>
        <w:rPr>
          <w:bCs/>
        </w:rPr>
      </w:pPr>
      <w:r>
        <w:rPr>
          <w:rFonts w:hint="eastAsia"/>
          <w:bCs/>
        </w:rPr>
        <w:t>参与者：博主</w:t>
      </w:r>
    </w:p>
    <w:p w14:paraId="219295DE" w14:textId="77777777" w:rsidR="00777306" w:rsidRDefault="00334F2A">
      <w:pPr>
        <w:spacing w:line="360" w:lineRule="auto"/>
        <w:ind w:firstLine="420"/>
        <w:rPr>
          <w:bCs/>
        </w:rPr>
      </w:pPr>
      <w:r>
        <w:rPr>
          <w:rFonts w:hint="eastAsia"/>
          <w:bCs/>
        </w:rPr>
        <w:t>前置条件：用户已在本系统登录</w:t>
      </w:r>
    </w:p>
    <w:p w14:paraId="0F8C209F" w14:textId="77777777" w:rsidR="00777306" w:rsidRDefault="00334F2A">
      <w:pPr>
        <w:spacing w:line="360" w:lineRule="auto"/>
        <w:ind w:firstLine="420"/>
        <w:rPr>
          <w:bCs/>
        </w:rPr>
      </w:pPr>
      <w:r>
        <w:rPr>
          <w:rFonts w:hint="eastAsia"/>
          <w:bCs/>
        </w:rPr>
        <w:t>细节：</w:t>
      </w:r>
    </w:p>
    <w:p w14:paraId="0DCC255E" w14:textId="77777777" w:rsidR="00777306" w:rsidRDefault="00334F2A">
      <w:pPr>
        <w:spacing w:line="360" w:lineRule="auto"/>
        <w:jc w:val="center"/>
        <w:rPr>
          <w:bCs/>
          <w:color w:val="FF0000"/>
        </w:rPr>
      </w:pPr>
      <w:r>
        <w:rPr>
          <w:bCs/>
          <w:noProof/>
          <w:color w:val="FF0000"/>
        </w:rPr>
        <w:lastRenderedPageBreak/>
        <w:drawing>
          <wp:inline distT="0" distB="0" distL="0" distR="0" wp14:anchorId="1F2FF845" wp14:editId="0E5431C2">
            <wp:extent cx="3873500" cy="4508500"/>
            <wp:effectExtent l="0" t="0" r="1270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3873500" cy="4508500"/>
                    </a:xfrm>
                    <a:prstGeom prst="rect">
                      <a:avLst/>
                    </a:prstGeom>
                  </pic:spPr>
                </pic:pic>
              </a:graphicData>
            </a:graphic>
          </wp:inline>
        </w:drawing>
      </w:r>
    </w:p>
    <w:p w14:paraId="6BC24410" w14:textId="77777777" w:rsidR="00777306" w:rsidRDefault="00334F2A">
      <w:pPr>
        <w:spacing w:line="360" w:lineRule="auto"/>
        <w:jc w:val="center"/>
        <w:rPr>
          <w:bCs/>
        </w:rPr>
      </w:pPr>
      <w:r>
        <w:rPr>
          <w:rFonts w:hint="eastAsia"/>
          <w:bCs/>
        </w:rPr>
        <w:t>发布文章活动图</w:t>
      </w:r>
    </w:p>
    <w:p w14:paraId="16BA0D81" w14:textId="77777777" w:rsidR="00777306" w:rsidRDefault="00777306">
      <w:pPr>
        <w:spacing w:line="360" w:lineRule="auto"/>
        <w:rPr>
          <w:b/>
          <w:bCs/>
        </w:rPr>
      </w:pPr>
    </w:p>
    <w:p w14:paraId="7AA4D2B8" w14:textId="77777777" w:rsidR="00777306" w:rsidRDefault="00777306">
      <w:pPr>
        <w:spacing w:line="360" w:lineRule="auto"/>
        <w:rPr>
          <w:b/>
          <w:bCs/>
        </w:rPr>
      </w:pPr>
    </w:p>
    <w:p w14:paraId="2034DA47" w14:textId="77777777" w:rsidR="00777306" w:rsidRDefault="00334F2A">
      <w:pPr>
        <w:spacing w:line="360" w:lineRule="auto"/>
        <w:ind w:firstLine="420"/>
        <w:rPr>
          <w:b/>
          <w:bCs/>
        </w:rPr>
      </w:pPr>
      <w:r>
        <w:rPr>
          <w:rFonts w:hint="eastAsia"/>
          <w:b/>
          <w:bCs/>
        </w:rPr>
        <w:t>5.</w:t>
      </w:r>
      <w:r>
        <w:rPr>
          <w:rFonts w:hint="eastAsia"/>
          <w:b/>
          <w:bCs/>
        </w:rPr>
        <w:t>编辑文章</w:t>
      </w:r>
    </w:p>
    <w:p w14:paraId="26A68BF8" w14:textId="77777777" w:rsidR="00777306" w:rsidRDefault="00334F2A">
      <w:pPr>
        <w:spacing w:line="360" w:lineRule="auto"/>
        <w:ind w:firstLine="420"/>
        <w:rPr>
          <w:bCs/>
        </w:rPr>
      </w:pPr>
      <w:r>
        <w:rPr>
          <w:rFonts w:hint="eastAsia"/>
          <w:bCs/>
        </w:rPr>
        <w:t>用例名：编辑文章</w:t>
      </w:r>
    </w:p>
    <w:p w14:paraId="5E546915" w14:textId="77777777" w:rsidR="00777306" w:rsidRDefault="00334F2A">
      <w:pPr>
        <w:spacing w:line="360" w:lineRule="auto"/>
        <w:ind w:firstLine="420"/>
        <w:rPr>
          <w:bCs/>
        </w:rPr>
      </w:pPr>
      <w:r>
        <w:rPr>
          <w:rFonts w:hint="eastAsia"/>
          <w:bCs/>
        </w:rPr>
        <w:t>描述：博主编辑修改自己已发布的文章，管理员可编辑修改任意文章</w:t>
      </w:r>
    </w:p>
    <w:p w14:paraId="6750291D" w14:textId="77777777" w:rsidR="00777306" w:rsidRDefault="00334F2A">
      <w:pPr>
        <w:spacing w:line="360" w:lineRule="auto"/>
        <w:ind w:firstLine="420"/>
        <w:rPr>
          <w:bCs/>
        </w:rPr>
      </w:pPr>
      <w:r>
        <w:rPr>
          <w:rFonts w:hint="eastAsia"/>
          <w:bCs/>
        </w:rPr>
        <w:t>参与者：博主、管理员</w:t>
      </w:r>
    </w:p>
    <w:p w14:paraId="09461940" w14:textId="77777777" w:rsidR="00777306" w:rsidRDefault="00334F2A">
      <w:pPr>
        <w:spacing w:line="360" w:lineRule="auto"/>
        <w:ind w:firstLine="420"/>
        <w:rPr>
          <w:bCs/>
        </w:rPr>
      </w:pPr>
      <w:r>
        <w:rPr>
          <w:rFonts w:hint="eastAsia"/>
          <w:bCs/>
        </w:rPr>
        <w:t>前置条件：用户已在本系统登录且已发布文章</w:t>
      </w:r>
    </w:p>
    <w:p w14:paraId="61436C50" w14:textId="77777777" w:rsidR="00777306" w:rsidRDefault="00334F2A">
      <w:pPr>
        <w:spacing w:line="360" w:lineRule="auto"/>
        <w:ind w:firstLine="420"/>
        <w:rPr>
          <w:bCs/>
        </w:rPr>
      </w:pPr>
      <w:r>
        <w:rPr>
          <w:rFonts w:hint="eastAsia"/>
          <w:bCs/>
        </w:rPr>
        <w:t>细节：</w:t>
      </w:r>
    </w:p>
    <w:p w14:paraId="729F1E83" w14:textId="77777777" w:rsidR="00777306" w:rsidRDefault="00334F2A">
      <w:pPr>
        <w:spacing w:line="360" w:lineRule="auto"/>
        <w:ind w:firstLine="420"/>
        <w:jc w:val="center"/>
        <w:rPr>
          <w:bCs/>
        </w:rPr>
      </w:pPr>
      <w:r>
        <w:rPr>
          <w:bCs/>
          <w:noProof/>
        </w:rPr>
        <w:lastRenderedPageBreak/>
        <w:drawing>
          <wp:inline distT="0" distB="0" distL="0" distR="0" wp14:anchorId="4F0585EA" wp14:editId="21EF42D1">
            <wp:extent cx="5041900" cy="4889500"/>
            <wp:effectExtent l="0" t="0" r="12700"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5041900" cy="4889500"/>
                    </a:xfrm>
                    <a:prstGeom prst="rect">
                      <a:avLst/>
                    </a:prstGeom>
                  </pic:spPr>
                </pic:pic>
              </a:graphicData>
            </a:graphic>
          </wp:inline>
        </w:drawing>
      </w:r>
    </w:p>
    <w:p w14:paraId="5D62858B" w14:textId="77777777" w:rsidR="00777306" w:rsidRDefault="00334F2A">
      <w:pPr>
        <w:spacing w:line="360" w:lineRule="auto"/>
        <w:jc w:val="center"/>
        <w:rPr>
          <w:bCs/>
        </w:rPr>
      </w:pPr>
      <w:r>
        <w:rPr>
          <w:rFonts w:hint="eastAsia"/>
          <w:bCs/>
        </w:rPr>
        <w:t>修改文章活动图</w:t>
      </w:r>
    </w:p>
    <w:p w14:paraId="27AA0C60" w14:textId="77777777" w:rsidR="00777306" w:rsidRDefault="00777306">
      <w:pPr>
        <w:spacing w:line="360" w:lineRule="auto"/>
        <w:rPr>
          <w:b/>
          <w:bCs/>
        </w:rPr>
      </w:pPr>
    </w:p>
    <w:p w14:paraId="41A98169" w14:textId="77777777" w:rsidR="00777306" w:rsidRDefault="00334F2A">
      <w:pPr>
        <w:spacing w:line="360" w:lineRule="auto"/>
        <w:ind w:firstLine="420"/>
        <w:rPr>
          <w:b/>
          <w:bCs/>
        </w:rPr>
      </w:pPr>
      <w:r>
        <w:rPr>
          <w:rFonts w:hint="eastAsia"/>
          <w:b/>
          <w:bCs/>
        </w:rPr>
        <w:t>6.</w:t>
      </w:r>
      <w:r>
        <w:rPr>
          <w:rFonts w:hint="eastAsia"/>
          <w:b/>
          <w:bCs/>
        </w:rPr>
        <w:t>删除文章</w:t>
      </w:r>
    </w:p>
    <w:p w14:paraId="1ED67E60" w14:textId="77777777" w:rsidR="00777306" w:rsidRDefault="00334F2A">
      <w:pPr>
        <w:spacing w:line="360" w:lineRule="auto"/>
        <w:ind w:firstLine="420"/>
        <w:rPr>
          <w:bCs/>
        </w:rPr>
      </w:pPr>
      <w:r>
        <w:rPr>
          <w:rFonts w:hint="eastAsia"/>
          <w:bCs/>
        </w:rPr>
        <w:t>用例名：删除文章</w:t>
      </w:r>
    </w:p>
    <w:p w14:paraId="25BAEB90" w14:textId="77777777" w:rsidR="00777306" w:rsidRDefault="00334F2A">
      <w:pPr>
        <w:spacing w:line="360" w:lineRule="auto"/>
        <w:ind w:firstLine="420"/>
        <w:rPr>
          <w:bCs/>
        </w:rPr>
      </w:pPr>
      <w:r>
        <w:rPr>
          <w:rFonts w:hint="eastAsia"/>
          <w:bCs/>
        </w:rPr>
        <w:t>描述：博主删除自己已发布的文章，管理员可删除任意文章。</w:t>
      </w:r>
    </w:p>
    <w:p w14:paraId="0EEBC01E" w14:textId="77777777" w:rsidR="00777306" w:rsidRDefault="00334F2A">
      <w:pPr>
        <w:spacing w:line="360" w:lineRule="auto"/>
        <w:ind w:firstLine="420"/>
        <w:rPr>
          <w:bCs/>
        </w:rPr>
      </w:pPr>
      <w:r>
        <w:rPr>
          <w:rFonts w:hint="eastAsia"/>
          <w:bCs/>
        </w:rPr>
        <w:t>参与者：博主、管理员</w:t>
      </w:r>
    </w:p>
    <w:p w14:paraId="0535F959" w14:textId="77777777" w:rsidR="00777306" w:rsidRDefault="00334F2A">
      <w:pPr>
        <w:spacing w:line="360" w:lineRule="auto"/>
        <w:ind w:firstLine="420"/>
        <w:rPr>
          <w:bCs/>
        </w:rPr>
      </w:pPr>
      <w:r>
        <w:rPr>
          <w:rFonts w:hint="eastAsia"/>
          <w:bCs/>
        </w:rPr>
        <w:t>前置条件：用户已在本系统登录且已发布文章</w:t>
      </w:r>
    </w:p>
    <w:p w14:paraId="02AB7286" w14:textId="77777777" w:rsidR="00777306" w:rsidRDefault="00334F2A">
      <w:pPr>
        <w:spacing w:line="360" w:lineRule="auto"/>
        <w:ind w:firstLine="420"/>
        <w:rPr>
          <w:bCs/>
        </w:rPr>
      </w:pPr>
      <w:r>
        <w:rPr>
          <w:rFonts w:hint="eastAsia"/>
          <w:bCs/>
        </w:rPr>
        <w:t>细节：</w:t>
      </w:r>
    </w:p>
    <w:p w14:paraId="06553216" w14:textId="77777777" w:rsidR="00777306" w:rsidRDefault="00334F2A">
      <w:pPr>
        <w:spacing w:line="360" w:lineRule="auto"/>
        <w:ind w:firstLine="420"/>
        <w:jc w:val="center"/>
        <w:rPr>
          <w:bCs/>
        </w:rPr>
      </w:pPr>
      <w:r>
        <w:rPr>
          <w:bCs/>
          <w:noProof/>
        </w:rPr>
        <w:lastRenderedPageBreak/>
        <w:drawing>
          <wp:inline distT="0" distB="0" distL="0" distR="0" wp14:anchorId="72E31979" wp14:editId="0D553716">
            <wp:extent cx="5274310" cy="450786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4507865"/>
                    </a:xfrm>
                    <a:prstGeom prst="rect">
                      <a:avLst/>
                    </a:prstGeom>
                  </pic:spPr>
                </pic:pic>
              </a:graphicData>
            </a:graphic>
          </wp:inline>
        </w:drawing>
      </w:r>
    </w:p>
    <w:p w14:paraId="0D6F1A57" w14:textId="77777777" w:rsidR="00777306" w:rsidRDefault="00334F2A">
      <w:pPr>
        <w:spacing w:line="360" w:lineRule="auto"/>
        <w:jc w:val="center"/>
        <w:rPr>
          <w:bCs/>
        </w:rPr>
      </w:pPr>
      <w:r>
        <w:rPr>
          <w:rFonts w:hint="eastAsia"/>
          <w:bCs/>
        </w:rPr>
        <w:t>删除文章活动图</w:t>
      </w:r>
    </w:p>
    <w:p w14:paraId="7A522361" w14:textId="77777777" w:rsidR="00777306" w:rsidRDefault="00777306">
      <w:pPr>
        <w:spacing w:line="360" w:lineRule="auto"/>
        <w:rPr>
          <w:bCs/>
        </w:rPr>
      </w:pPr>
    </w:p>
    <w:p w14:paraId="3C244280" w14:textId="77777777" w:rsidR="00777306" w:rsidRDefault="00334F2A">
      <w:pPr>
        <w:spacing w:line="360" w:lineRule="auto"/>
        <w:ind w:firstLine="420"/>
        <w:rPr>
          <w:b/>
          <w:bCs/>
        </w:rPr>
      </w:pPr>
      <w:r>
        <w:rPr>
          <w:rFonts w:hint="eastAsia"/>
          <w:b/>
          <w:bCs/>
        </w:rPr>
        <w:t>7.</w:t>
      </w:r>
      <w:r>
        <w:rPr>
          <w:rFonts w:hint="eastAsia"/>
          <w:b/>
          <w:bCs/>
        </w:rPr>
        <w:t>查询文章</w:t>
      </w:r>
    </w:p>
    <w:p w14:paraId="56180D47" w14:textId="77777777" w:rsidR="00777306" w:rsidRDefault="00334F2A">
      <w:pPr>
        <w:spacing w:line="360" w:lineRule="auto"/>
        <w:ind w:firstLine="420"/>
        <w:rPr>
          <w:bCs/>
        </w:rPr>
      </w:pPr>
      <w:r>
        <w:rPr>
          <w:rFonts w:hint="eastAsia"/>
          <w:bCs/>
        </w:rPr>
        <w:t>用例名：查询文章</w:t>
      </w:r>
    </w:p>
    <w:p w14:paraId="73C24265" w14:textId="77777777" w:rsidR="00777306" w:rsidRDefault="00334F2A">
      <w:pPr>
        <w:spacing w:line="360" w:lineRule="auto"/>
        <w:ind w:firstLine="420"/>
        <w:rPr>
          <w:bCs/>
        </w:rPr>
      </w:pPr>
      <w:r>
        <w:rPr>
          <w:rFonts w:hint="eastAsia"/>
          <w:bCs/>
        </w:rPr>
        <w:t>描述：博主查询系统中已发布的文章，管理员可查询任意文章。</w:t>
      </w:r>
    </w:p>
    <w:p w14:paraId="7E7A0237" w14:textId="77777777" w:rsidR="00777306" w:rsidRDefault="00334F2A">
      <w:pPr>
        <w:spacing w:line="360" w:lineRule="auto"/>
        <w:ind w:firstLine="420"/>
        <w:rPr>
          <w:bCs/>
        </w:rPr>
      </w:pPr>
      <w:r>
        <w:rPr>
          <w:rFonts w:hint="eastAsia"/>
          <w:bCs/>
        </w:rPr>
        <w:t>参与者：博主、管理员</w:t>
      </w:r>
    </w:p>
    <w:p w14:paraId="29B3FCFB" w14:textId="77777777" w:rsidR="00777306" w:rsidRDefault="00334F2A">
      <w:pPr>
        <w:spacing w:line="360" w:lineRule="auto"/>
        <w:ind w:firstLine="420"/>
        <w:rPr>
          <w:bCs/>
        </w:rPr>
      </w:pPr>
      <w:r>
        <w:rPr>
          <w:rFonts w:hint="eastAsia"/>
          <w:bCs/>
        </w:rPr>
        <w:t>前置条件：用户已在本系统登录</w:t>
      </w:r>
    </w:p>
    <w:p w14:paraId="78FCEC8A" w14:textId="77777777" w:rsidR="00777306" w:rsidRDefault="00334F2A">
      <w:pPr>
        <w:spacing w:line="360" w:lineRule="auto"/>
        <w:ind w:firstLine="420"/>
        <w:rPr>
          <w:bCs/>
        </w:rPr>
      </w:pPr>
      <w:r>
        <w:rPr>
          <w:rFonts w:hint="eastAsia"/>
          <w:bCs/>
        </w:rPr>
        <w:t>细节：</w:t>
      </w:r>
    </w:p>
    <w:p w14:paraId="1A0B75A7" w14:textId="77777777" w:rsidR="00777306" w:rsidRDefault="00777306">
      <w:pPr>
        <w:spacing w:line="360" w:lineRule="auto"/>
        <w:rPr>
          <w:bCs/>
        </w:rPr>
      </w:pPr>
    </w:p>
    <w:p w14:paraId="44AD4389" w14:textId="77777777" w:rsidR="00777306" w:rsidRDefault="00334F2A">
      <w:pPr>
        <w:spacing w:line="360" w:lineRule="auto"/>
        <w:jc w:val="center"/>
        <w:rPr>
          <w:bCs/>
        </w:rPr>
      </w:pPr>
      <w:r>
        <w:rPr>
          <w:bCs/>
          <w:noProof/>
        </w:rPr>
        <w:lastRenderedPageBreak/>
        <w:drawing>
          <wp:inline distT="0" distB="0" distL="0" distR="0" wp14:anchorId="192F11D9" wp14:editId="3DCC76EB">
            <wp:extent cx="5274310" cy="3782060"/>
            <wp:effectExtent l="0" t="0" r="889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5274310" cy="3782060"/>
                    </a:xfrm>
                    <a:prstGeom prst="rect">
                      <a:avLst/>
                    </a:prstGeom>
                  </pic:spPr>
                </pic:pic>
              </a:graphicData>
            </a:graphic>
          </wp:inline>
        </w:drawing>
      </w:r>
    </w:p>
    <w:p w14:paraId="4604BDA1" w14:textId="77777777" w:rsidR="00777306" w:rsidRDefault="00334F2A">
      <w:pPr>
        <w:spacing w:line="360" w:lineRule="auto"/>
        <w:jc w:val="center"/>
        <w:rPr>
          <w:bCs/>
        </w:rPr>
      </w:pPr>
      <w:r>
        <w:rPr>
          <w:rFonts w:hint="eastAsia"/>
          <w:bCs/>
        </w:rPr>
        <w:t>查询文章活动图</w:t>
      </w:r>
    </w:p>
    <w:p w14:paraId="3EEBA1AE" w14:textId="77777777" w:rsidR="00777306" w:rsidRDefault="00334F2A">
      <w:pPr>
        <w:spacing w:line="360" w:lineRule="auto"/>
        <w:ind w:firstLine="420"/>
        <w:rPr>
          <w:b/>
          <w:bCs/>
        </w:rPr>
      </w:pPr>
      <w:r>
        <w:rPr>
          <w:rFonts w:hint="eastAsia"/>
          <w:b/>
          <w:bCs/>
        </w:rPr>
        <w:t>8.</w:t>
      </w:r>
      <w:r>
        <w:rPr>
          <w:rFonts w:hint="eastAsia"/>
          <w:b/>
          <w:bCs/>
        </w:rPr>
        <w:t>审核文章</w:t>
      </w:r>
    </w:p>
    <w:p w14:paraId="70A66208" w14:textId="77777777" w:rsidR="00777306" w:rsidRDefault="00334F2A">
      <w:pPr>
        <w:spacing w:line="360" w:lineRule="auto"/>
        <w:ind w:firstLine="420"/>
        <w:rPr>
          <w:bCs/>
        </w:rPr>
      </w:pPr>
      <w:r>
        <w:rPr>
          <w:rFonts w:hint="eastAsia"/>
          <w:bCs/>
        </w:rPr>
        <w:t>用例名：审核文章</w:t>
      </w:r>
    </w:p>
    <w:p w14:paraId="3A0BB43C" w14:textId="77777777" w:rsidR="00777306" w:rsidRDefault="00334F2A">
      <w:pPr>
        <w:spacing w:line="360" w:lineRule="auto"/>
        <w:ind w:firstLine="420"/>
        <w:rPr>
          <w:bCs/>
        </w:rPr>
      </w:pPr>
      <w:r>
        <w:rPr>
          <w:rFonts w:hint="eastAsia"/>
          <w:bCs/>
        </w:rPr>
        <w:t>描述：管理员审核系统中状态为未审核的文章，审核后才可正式发布。</w:t>
      </w:r>
    </w:p>
    <w:p w14:paraId="6E0E27DA" w14:textId="77777777" w:rsidR="00777306" w:rsidRDefault="00334F2A">
      <w:pPr>
        <w:spacing w:line="360" w:lineRule="auto"/>
        <w:ind w:firstLine="420"/>
        <w:rPr>
          <w:bCs/>
        </w:rPr>
      </w:pPr>
      <w:r>
        <w:rPr>
          <w:rFonts w:hint="eastAsia"/>
          <w:bCs/>
        </w:rPr>
        <w:t>参与者：管理员</w:t>
      </w:r>
    </w:p>
    <w:p w14:paraId="301BD008" w14:textId="77777777" w:rsidR="00777306" w:rsidRDefault="00334F2A">
      <w:pPr>
        <w:spacing w:line="360" w:lineRule="auto"/>
        <w:ind w:firstLine="420"/>
        <w:rPr>
          <w:bCs/>
        </w:rPr>
      </w:pPr>
      <w:r>
        <w:rPr>
          <w:rFonts w:hint="eastAsia"/>
          <w:bCs/>
        </w:rPr>
        <w:t>前置条件：用户已提交文章，文章进入未审核状态</w:t>
      </w:r>
    </w:p>
    <w:p w14:paraId="360883DF" w14:textId="77777777" w:rsidR="00777306" w:rsidRDefault="00334F2A">
      <w:pPr>
        <w:spacing w:line="360" w:lineRule="auto"/>
        <w:ind w:firstLine="420"/>
        <w:rPr>
          <w:bCs/>
        </w:rPr>
      </w:pPr>
      <w:r>
        <w:rPr>
          <w:rFonts w:hint="eastAsia"/>
          <w:bCs/>
        </w:rPr>
        <w:t>细节：</w:t>
      </w:r>
    </w:p>
    <w:p w14:paraId="7FB7C7FE" w14:textId="77777777" w:rsidR="00777306" w:rsidRDefault="00334F2A">
      <w:pPr>
        <w:spacing w:line="360" w:lineRule="auto"/>
        <w:rPr>
          <w:bCs/>
        </w:rPr>
      </w:pPr>
      <w:r>
        <w:rPr>
          <w:bCs/>
          <w:noProof/>
        </w:rPr>
        <w:lastRenderedPageBreak/>
        <w:drawing>
          <wp:inline distT="0" distB="0" distL="0" distR="0" wp14:anchorId="67FADAFA" wp14:editId="1DAF9F36">
            <wp:extent cx="5274310" cy="4224020"/>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74310" cy="4224020"/>
                    </a:xfrm>
                    <a:prstGeom prst="rect">
                      <a:avLst/>
                    </a:prstGeom>
                  </pic:spPr>
                </pic:pic>
              </a:graphicData>
            </a:graphic>
          </wp:inline>
        </w:drawing>
      </w:r>
    </w:p>
    <w:p w14:paraId="48804E23" w14:textId="77777777" w:rsidR="00777306" w:rsidRDefault="00334F2A">
      <w:pPr>
        <w:spacing w:line="360" w:lineRule="auto"/>
        <w:jc w:val="center"/>
        <w:rPr>
          <w:bCs/>
        </w:rPr>
      </w:pPr>
      <w:r>
        <w:rPr>
          <w:rFonts w:hint="eastAsia"/>
          <w:bCs/>
        </w:rPr>
        <w:t>审核文章活动图</w:t>
      </w:r>
    </w:p>
    <w:p w14:paraId="7D428015" w14:textId="77777777" w:rsidR="00777306" w:rsidRDefault="00334F2A">
      <w:pPr>
        <w:spacing w:line="360" w:lineRule="auto"/>
        <w:ind w:firstLine="420"/>
        <w:rPr>
          <w:b/>
          <w:bCs/>
        </w:rPr>
      </w:pPr>
      <w:r>
        <w:rPr>
          <w:rFonts w:hint="eastAsia"/>
          <w:b/>
          <w:bCs/>
        </w:rPr>
        <w:t>9.</w:t>
      </w:r>
      <w:r>
        <w:rPr>
          <w:rFonts w:hint="eastAsia"/>
          <w:b/>
          <w:bCs/>
        </w:rPr>
        <w:t>发表评论</w:t>
      </w:r>
    </w:p>
    <w:p w14:paraId="7B38B0FE" w14:textId="77777777" w:rsidR="00777306" w:rsidRDefault="00334F2A">
      <w:pPr>
        <w:spacing w:line="360" w:lineRule="auto"/>
        <w:ind w:firstLine="420"/>
        <w:rPr>
          <w:bCs/>
        </w:rPr>
      </w:pPr>
      <w:r>
        <w:rPr>
          <w:rFonts w:hint="eastAsia"/>
          <w:bCs/>
        </w:rPr>
        <w:t>用例名：发表评论</w:t>
      </w:r>
    </w:p>
    <w:p w14:paraId="48EAFAC8" w14:textId="77777777" w:rsidR="00777306" w:rsidRDefault="00334F2A">
      <w:pPr>
        <w:spacing w:line="360" w:lineRule="auto"/>
        <w:ind w:firstLine="420"/>
        <w:rPr>
          <w:bCs/>
        </w:rPr>
      </w:pPr>
      <w:r>
        <w:rPr>
          <w:rFonts w:hint="eastAsia"/>
          <w:bCs/>
        </w:rPr>
        <w:t>描述：博主对文章发表评论</w:t>
      </w:r>
    </w:p>
    <w:p w14:paraId="79A3A3E5" w14:textId="77777777" w:rsidR="00777306" w:rsidRDefault="00334F2A">
      <w:pPr>
        <w:spacing w:line="360" w:lineRule="auto"/>
        <w:ind w:firstLine="420"/>
        <w:rPr>
          <w:bCs/>
        </w:rPr>
      </w:pPr>
      <w:r>
        <w:rPr>
          <w:rFonts w:hint="eastAsia"/>
          <w:bCs/>
        </w:rPr>
        <w:t>参与者：博主</w:t>
      </w:r>
    </w:p>
    <w:p w14:paraId="15D36ED9" w14:textId="77777777" w:rsidR="00777306" w:rsidRDefault="00334F2A">
      <w:pPr>
        <w:spacing w:line="360" w:lineRule="auto"/>
        <w:ind w:firstLine="420"/>
        <w:rPr>
          <w:bCs/>
        </w:rPr>
      </w:pPr>
      <w:r>
        <w:rPr>
          <w:rFonts w:hint="eastAsia"/>
          <w:bCs/>
        </w:rPr>
        <w:t>前置条件：用户已在本系统登录</w:t>
      </w:r>
    </w:p>
    <w:p w14:paraId="6B50289C" w14:textId="77777777" w:rsidR="00777306" w:rsidRDefault="00334F2A">
      <w:pPr>
        <w:spacing w:line="360" w:lineRule="auto"/>
        <w:ind w:firstLine="420"/>
        <w:rPr>
          <w:bCs/>
        </w:rPr>
      </w:pPr>
      <w:r>
        <w:rPr>
          <w:rFonts w:hint="eastAsia"/>
          <w:bCs/>
        </w:rPr>
        <w:t>细节：</w:t>
      </w:r>
    </w:p>
    <w:p w14:paraId="7D32E832" w14:textId="77777777" w:rsidR="00777306" w:rsidRDefault="00334F2A">
      <w:pPr>
        <w:spacing w:line="360" w:lineRule="auto"/>
        <w:ind w:firstLine="420"/>
        <w:rPr>
          <w:bCs/>
        </w:rPr>
      </w:pPr>
      <w:r>
        <w:rPr>
          <w:bCs/>
          <w:noProof/>
        </w:rPr>
        <w:lastRenderedPageBreak/>
        <w:drawing>
          <wp:inline distT="0" distB="0" distL="0" distR="0" wp14:anchorId="757B8DCA" wp14:editId="1FFB80E9">
            <wp:extent cx="5274310" cy="472821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5274310" cy="4728210"/>
                    </a:xfrm>
                    <a:prstGeom prst="rect">
                      <a:avLst/>
                    </a:prstGeom>
                  </pic:spPr>
                </pic:pic>
              </a:graphicData>
            </a:graphic>
          </wp:inline>
        </w:drawing>
      </w:r>
    </w:p>
    <w:p w14:paraId="2502CC5D" w14:textId="77777777" w:rsidR="00777306" w:rsidRDefault="00777306">
      <w:pPr>
        <w:spacing w:line="360" w:lineRule="auto"/>
        <w:rPr>
          <w:bCs/>
        </w:rPr>
      </w:pPr>
    </w:p>
    <w:p w14:paraId="7766CB8C" w14:textId="77777777" w:rsidR="00777306" w:rsidRDefault="00334F2A">
      <w:pPr>
        <w:spacing w:line="360" w:lineRule="auto"/>
        <w:jc w:val="center"/>
        <w:rPr>
          <w:bCs/>
        </w:rPr>
      </w:pPr>
      <w:r>
        <w:rPr>
          <w:rFonts w:hint="eastAsia"/>
          <w:bCs/>
        </w:rPr>
        <w:t>发表评论活动图</w:t>
      </w:r>
    </w:p>
    <w:p w14:paraId="3D9BA9CD" w14:textId="77777777" w:rsidR="00777306" w:rsidRDefault="00777306">
      <w:pPr>
        <w:spacing w:line="360" w:lineRule="auto"/>
        <w:rPr>
          <w:bCs/>
          <w:color w:val="FF0000"/>
        </w:rPr>
      </w:pPr>
    </w:p>
    <w:p w14:paraId="17CE05B3" w14:textId="77777777" w:rsidR="00777306" w:rsidRDefault="00334F2A">
      <w:pPr>
        <w:spacing w:line="360" w:lineRule="auto"/>
        <w:ind w:firstLine="420"/>
        <w:rPr>
          <w:b/>
          <w:bCs/>
        </w:rPr>
      </w:pPr>
      <w:r>
        <w:rPr>
          <w:rFonts w:hint="eastAsia"/>
          <w:b/>
          <w:bCs/>
        </w:rPr>
        <w:t>10.</w:t>
      </w:r>
      <w:r>
        <w:rPr>
          <w:rFonts w:hint="eastAsia"/>
          <w:b/>
          <w:bCs/>
        </w:rPr>
        <w:t>删除评论</w:t>
      </w:r>
    </w:p>
    <w:p w14:paraId="55BD70E7" w14:textId="77777777" w:rsidR="00777306" w:rsidRDefault="00334F2A">
      <w:pPr>
        <w:spacing w:line="360" w:lineRule="auto"/>
        <w:ind w:firstLine="420"/>
        <w:rPr>
          <w:bCs/>
        </w:rPr>
      </w:pPr>
      <w:r>
        <w:rPr>
          <w:rFonts w:hint="eastAsia"/>
          <w:bCs/>
        </w:rPr>
        <w:t>用例名：删除评论</w:t>
      </w:r>
    </w:p>
    <w:p w14:paraId="5FA135B1" w14:textId="77777777" w:rsidR="00777306" w:rsidRDefault="00334F2A">
      <w:pPr>
        <w:spacing w:line="360" w:lineRule="auto"/>
        <w:ind w:firstLine="420"/>
        <w:rPr>
          <w:bCs/>
        </w:rPr>
      </w:pPr>
      <w:r>
        <w:rPr>
          <w:rFonts w:hint="eastAsia"/>
          <w:bCs/>
        </w:rPr>
        <w:t>描述：博主删除自己文章下的评论或删除自己发表的评论，管理员删除任意评论</w:t>
      </w:r>
    </w:p>
    <w:p w14:paraId="4695B718" w14:textId="77777777" w:rsidR="00777306" w:rsidRDefault="00334F2A">
      <w:pPr>
        <w:spacing w:line="360" w:lineRule="auto"/>
        <w:ind w:firstLine="420"/>
        <w:rPr>
          <w:bCs/>
        </w:rPr>
      </w:pPr>
      <w:r>
        <w:rPr>
          <w:rFonts w:hint="eastAsia"/>
          <w:bCs/>
        </w:rPr>
        <w:t>参与者：博主、管理员</w:t>
      </w:r>
    </w:p>
    <w:p w14:paraId="789DEDDB" w14:textId="77777777" w:rsidR="00777306" w:rsidRDefault="00334F2A">
      <w:pPr>
        <w:spacing w:line="360" w:lineRule="auto"/>
        <w:ind w:firstLine="420"/>
        <w:rPr>
          <w:bCs/>
        </w:rPr>
      </w:pPr>
      <w:r>
        <w:rPr>
          <w:rFonts w:hint="eastAsia"/>
          <w:bCs/>
        </w:rPr>
        <w:t>前置条件：用户已在本系统登录</w:t>
      </w:r>
    </w:p>
    <w:p w14:paraId="5DBAD81A" w14:textId="77777777" w:rsidR="00777306" w:rsidRDefault="00334F2A">
      <w:pPr>
        <w:spacing w:line="360" w:lineRule="auto"/>
        <w:ind w:firstLine="420"/>
        <w:rPr>
          <w:bCs/>
        </w:rPr>
      </w:pPr>
      <w:r>
        <w:rPr>
          <w:rFonts w:hint="eastAsia"/>
          <w:bCs/>
        </w:rPr>
        <w:t>细节：</w:t>
      </w:r>
    </w:p>
    <w:p w14:paraId="64014CDD" w14:textId="77777777" w:rsidR="00777306" w:rsidRDefault="00334F2A">
      <w:pPr>
        <w:spacing w:line="360" w:lineRule="auto"/>
        <w:ind w:firstLine="420"/>
        <w:jc w:val="center"/>
        <w:rPr>
          <w:bCs/>
        </w:rPr>
      </w:pPr>
      <w:r>
        <w:rPr>
          <w:bCs/>
          <w:noProof/>
        </w:rPr>
        <w:lastRenderedPageBreak/>
        <w:drawing>
          <wp:inline distT="0" distB="0" distL="0" distR="0" wp14:anchorId="0E8D2E4F" wp14:editId="593640FF">
            <wp:extent cx="5274310" cy="3994150"/>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5274310" cy="3994150"/>
                    </a:xfrm>
                    <a:prstGeom prst="rect">
                      <a:avLst/>
                    </a:prstGeom>
                  </pic:spPr>
                </pic:pic>
              </a:graphicData>
            </a:graphic>
          </wp:inline>
        </w:drawing>
      </w:r>
    </w:p>
    <w:p w14:paraId="20EE97F3" w14:textId="77777777" w:rsidR="00777306" w:rsidRDefault="00334F2A">
      <w:pPr>
        <w:spacing w:line="360" w:lineRule="auto"/>
        <w:jc w:val="center"/>
        <w:rPr>
          <w:bCs/>
        </w:rPr>
      </w:pPr>
      <w:r>
        <w:rPr>
          <w:rFonts w:hint="eastAsia"/>
          <w:bCs/>
        </w:rPr>
        <w:t>删除评论活动图</w:t>
      </w:r>
    </w:p>
    <w:p w14:paraId="7C47FAB3" w14:textId="77777777" w:rsidR="00777306" w:rsidRDefault="00777306">
      <w:pPr>
        <w:spacing w:line="360" w:lineRule="auto"/>
        <w:rPr>
          <w:b/>
          <w:bCs/>
        </w:rPr>
      </w:pPr>
    </w:p>
    <w:p w14:paraId="7069926C" w14:textId="77777777" w:rsidR="00777306" w:rsidRDefault="00334F2A">
      <w:pPr>
        <w:spacing w:line="360" w:lineRule="auto"/>
        <w:ind w:firstLine="420"/>
        <w:rPr>
          <w:b/>
          <w:bCs/>
        </w:rPr>
      </w:pPr>
      <w:r>
        <w:rPr>
          <w:rFonts w:hint="eastAsia"/>
          <w:b/>
          <w:bCs/>
        </w:rPr>
        <w:t>11.</w:t>
      </w:r>
      <w:r>
        <w:rPr>
          <w:rFonts w:hint="eastAsia"/>
          <w:b/>
          <w:bCs/>
        </w:rPr>
        <w:t>审核评论</w:t>
      </w:r>
    </w:p>
    <w:p w14:paraId="1D231A92" w14:textId="77777777" w:rsidR="00777306" w:rsidRDefault="00334F2A">
      <w:pPr>
        <w:spacing w:line="360" w:lineRule="auto"/>
        <w:ind w:firstLine="420"/>
        <w:rPr>
          <w:bCs/>
        </w:rPr>
      </w:pPr>
      <w:r>
        <w:rPr>
          <w:rFonts w:hint="eastAsia"/>
          <w:bCs/>
        </w:rPr>
        <w:t>用例名：审核评论</w:t>
      </w:r>
    </w:p>
    <w:p w14:paraId="66BF04B7" w14:textId="77777777" w:rsidR="00777306" w:rsidRDefault="00334F2A">
      <w:pPr>
        <w:spacing w:line="360" w:lineRule="auto"/>
        <w:ind w:firstLine="420"/>
        <w:rPr>
          <w:bCs/>
        </w:rPr>
      </w:pPr>
      <w:r>
        <w:rPr>
          <w:rFonts w:hint="eastAsia"/>
          <w:bCs/>
        </w:rPr>
        <w:t>描述：管理员审核系统中状态为未审核的评论，审核后才可正式发表。</w:t>
      </w:r>
    </w:p>
    <w:p w14:paraId="4924CABB" w14:textId="77777777" w:rsidR="00777306" w:rsidRDefault="00334F2A">
      <w:pPr>
        <w:spacing w:line="360" w:lineRule="auto"/>
        <w:ind w:firstLine="420"/>
        <w:rPr>
          <w:bCs/>
        </w:rPr>
      </w:pPr>
      <w:r>
        <w:rPr>
          <w:rFonts w:hint="eastAsia"/>
          <w:bCs/>
        </w:rPr>
        <w:t>参与者：管理员</w:t>
      </w:r>
    </w:p>
    <w:p w14:paraId="23823124" w14:textId="77777777" w:rsidR="00777306" w:rsidRDefault="00334F2A">
      <w:pPr>
        <w:spacing w:line="360" w:lineRule="auto"/>
        <w:ind w:firstLine="420"/>
        <w:rPr>
          <w:bCs/>
        </w:rPr>
      </w:pPr>
      <w:r>
        <w:rPr>
          <w:rFonts w:hint="eastAsia"/>
          <w:bCs/>
        </w:rPr>
        <w:t>前置条件：用户已提交评论，评论进入未审核状态</w:t>
      </w:r>
    </w:p>
    <w:p w14:paraId="54A3F750" w14:textId="77777777" w:rsidR="00777306" w:rsidRDefault="00334F2A">
      <w:pPr>
        <w:spacing w:line="360" w:lineRule="auto"/>
        <w:ind w:firstLine="420"/>
        <w:rPr>
          <w:bCs/>
        </w:rPr>
      </w:pPr>
      <w:r>
        <w:rPr>
          <w:rFonts w:hint="eastAsia"/>
          <w:bCs/>
        </w:rPr>
        <w:t>细节：</w:t>
      </w:r>
    </w:p>
    <w:p w14:paraId="31538B9C" w14:textId="77777777" w:rsidR="00777306" w:rsidRDefault="00334F2A">
      <w:pPr>
        <w:spacing w:line="360" w:lineRule="auto"/>
        <w:ind w:firstLine="420"/>
        <w:rPr>
          <w:bCs/>
        </w:rPr>
      </w:pPr>
      <w:r>
        <w:rPr>
          <w:bCs/>
          <w:noProof/>
        </w:rPr>
        <w:lastRenderedPageBreak/>
        <w:drawing>
          <wp:inline distT="0" distB="0" distL="0" distR="0" wp14:anchorId="11686E9A" wp14:editId="6E67B600">
            <wp:extent cx="5274310" cy="429895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4310" cy="4298950"/>
                    </a:xfrm>
                    <a:prstGeom prst="rect">
                      <a:avLst/>
                    </a:prstGeom>
                  </pic:spPr>
                </pic:pic>
              </a:graphicData>
            </a:graphic>
          </wp:inline>
        </w:drawing>
      </w:r>
    </w:p>
    <w:p w14:paraId="6D1FA773" w14:textId="77777777" w:rsidR="00777306" w:rsidRDefault="00334F2A">
      <w:pPr>
        <w:spacing w:line="360" w:lineRule="auto"/>
        <w:ind w:firstLine="420"/>
        <w:jc w:val="center"/>
        <w:rPr>
          <w:bCs/>
        </w:rPr>
      </w:pPr>
      <w:r>
        <w:rPr>
          <w:rFonts w:hint="eastAsia"/>
          <w:bCs/>
        </w:rPr>
        <w:t>审核评论活动图</w:t>
      </w:r>
    </w:p>
    <w:p w14:paraId="7267E76D" w14:textId="77777777" w:rsidR="00777306" w:rsidRDefault="00777306">
      <w:pPr>
        <w:spacing w:line="360" w:lineRule="auto"/>
        <w:rPr>
          <w:b/>
          <w:bCs/>
        </w:rPr>
      </w:pPr>
    </w:p>
    <w:p w14:paraId="17263C28" w14:textId="77777777" w:rsidR="00777306" w:rsidRDefault="00777306">
      <w:pPr>
        <w:spacing w:line="360" w:lineRule="auto"/>
        <w:rPr>
          <w:b/>
          <w:bCs/>
        </w:rPr>
      </w:pPr>
    </w:p>
    <w:p w14:paraId="30DE923D" w14:textId="77777777" w:rsidR="00777306" w:rsidRDefault="00334F2A">
      <w:pPr>
        <w:numPr>
          <w:ilvl w:val="0"/>
          <w:numId w:val="7"/>
        </w:numPr>
        <w:spacing w:line="360" w:lineRule="auto"/>
        <w:ind w:firstLine="420"/>
        <w:rPr>
          <w:b/>
          <w:bCs/>
        </w:rPr>
      </w:pPr>
      <w:r>
        <w:rPr>
          <w:rFonts w:hint="eastAsia"/>
          <w:b/>
          <w:bCs/>
        </w:rPr>
        <w:t>收藏文章</w:t>
      </w:r>
    </w:p>
    <w:p w14:paraId="659D017A" w14:textId="77777777" w:rsidR="00777306" w:rsidRDefault="00334F2A">
      <w:pPr>
        <w:spacing w:line="360" w:lineRule="auto"/>
        <w:ind w:firstLine="420"/>
        <w:rPr>
          <w:bCs/>
        </w:rPr>
      </w:pPr>
      <w:r>
        <w:rPr>
          <w:rFonts w:hint="eastAsia"/>
          <w:bCs/>
        </w:rPr>
        <w:t>用例名：收藏文章</w:t>
      </w:r>
    </w:p>
    <w:p w14:paraId="534EA4EC" w14:textId="77777777" w:rsidR="00777306" w:rsidRDefault="00334F2A">
      <w:pPr>
        <w:spacing w:line="360" w:lineRule="auto"/>
        <w:ind w:firstLine="420"/>
        <w:rPr>
          <w:bCs/>
        </w:rPr>
      </w:pPr>
      <w:r>
        <w:rPr>
          <w:rFonts w:hint="eastAsia"/>
          <w:bCs/>
        </w:rPr>
        <w:t>描述：</w:t>
      </w:r>
      <w:r w:rsidR="00281506">
        <w:rPr>
          <w:rFonts w:hint="eastAsia"/>
          <w:bCs/>
        </w:rPr>
        <w:t>博主</w:t>
      </w:r>
      <w:r>
        <w:rPr>
          <w:rFonts w:hint="eastAsia"/>
          <w:bCs/>
        </w:rPr>
        <w:t>收藏自己喜欢的文章。</w:t>
      </w:r>
    </w:p>
    <w:p w14:paraId="0B19D864" w14:textId="77777777" w:rsidR="00777306" w:rsidRDefault="00334F2A">
      <w:pPr>
        <w:spacing w:line="360" w:lineRule="auto"/>
        <w:ind w:firstLine="420"/>
        <w:rPr>
          <w:bCs/>
        </w:rPr>
      </w:pPr>
      <w:r>
        <w:rPr>
          <w:rFonts w:hint="eastAsia"/>
          <w:bCs/>
        </w:rPr>
        <w:t>参与者：博主</w:t>
      </w:r>
    </w:p>
    <w:p w14:paraId="798F21F5" w14:textId="77777777" w:rsidR="00777306" w:rsidRDefault="00334F2A">
      <w:pPr>
        <w:spacing w:line="360" w:lineRule="auto"/>
        <w:ind w:firstLine="420"/>
        <w:rPr>
          <w:bCs/>
        </w:rPr>
      </w:pPr>
      <w:r>
        <w:rPr>
          <w:rFonts w:hint="eastAsia"/>
          <w:bCs/>
        </w:rPr>
        <w:t>前置条件：用户已在本系统登录</w:t>
      </w:r>
    </w:p>
    <w:p w14:paraId="0316A599" w14:textId="77777777" w:rsidR="00777306" w:rsidRDefault="00334F2A">
      <w:pPr>
        <w:spacing w:line="360" w:lineRule="auto"/>
        <w:ind w:firstLine="420"/>
        <w:rPr>
          <w:bCs/>
        </w:rPr>
      </w:pPr>
      <w:r>
        <w:rPr>
          <w:rFonts w:hint="eastAsia"/>
          <w:bCs/>
        </w:rPr>
        <w:t>细节：</w:t>
      </w:r>
    </w:p>
    <w:p w14:paraId="16DBA026" w14:textId="36873756" w:rsidR="00777306" w:rsidRDefault="00D4451A">
      <w:pPr>
        <w:widowControl/>
        <w:jc w:val="center"/>
      </w:pPr>
      <w:r>
        <w:rPr>
          <w:noProof/>
        </w:rPr>
        <w:lastRenderedPageBreak/>
        <w:drawing>
          <wp:inline distT="0" distB="0" distL="0" distR="0" wp14:anchorId="7E7E8393" wp14:editId="6BC9C493">
            <wp:extent cx="5271770" cy="6762115"/>
            <wp:effectExtent l="0" t="0" r="11430" b="0"/>
            <wp:docPr id="12" name="图片 12" descr="../Library/Containers/com.tencent.qq/Data/Library/Caches/Images/1F24A1D1FFA6700FBBD8F884897B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1F24A1D1FFA6700FBBD8F884897BE1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6762115"/>
                    </a:xfrm>
                    <a:prstGeom prst="rect">
                      <a:avLst/>
                    </a:prstGeom>
                    <a:noFill/>
                    <a:ln>
                      <a:noFill/>
                    </a:ln>
                  </pic:spPr>
                </pic:pic>
              </a:graphicData>
            </a:graphic>
          </wp:inline>
        </w:drawing>
      </w:r>
    </w:p>
    <w:p w14:paraId="029B82D0" w14:textId="77777777" w:rsidR="00777306" w:rsidRDefault="00777306">
      <w:pPr>
        <w:widowControl/>
        <w:jc w:val="left"/>
      </w:pPr>
    </w:p>
    <w:p w14:paraId="22F6281A" w14:textId="77777777" w:rsidR="00777306" w:rsidRDefault="00334F2A">
      <w:pPr>
        <w:spacing w:line="360" w:lineRule="auto"/>
        <w:ind w:firstLine="420"/>
        <w:jc w:val="center"/>
        <w:rPr>
          <w:bCs/>
        </w:rPr>
      </w:pPr>
      <w:r>
        <w:rPr>
          <w:rFonts w:hint="eastAsia"/>
          <w:bCs/>
        </w:rPr>
        <w:t>收藏文章活动图</w:t>
      </w:r>
    </w:p>
    <w:p w14:paraId="586D2C50" w14:textId="77777777" w:rsidR="00777306" w:rsidRDefault="00334F2A">
      <w:pPr>
        <w:numPr>
          <w:ilvl w:val="0"/>
          <w:numId w:val="7"/>
        </w:numPr>
        <w:spacing w:line="360" w:lineRule="auto"/>
        <w:ind w:firstLine="420"/>
        <w:rPr>
          <w:b/>
          <w:bCs/>
        </w:rPr>
      </w:pPr>
      <w:r>
        <w:rPr>
          <w:rFonts w:hint="eastAsia"/>
          <w:b/>
          <w:bCs/>
        </w:rPr>
        <w:t>查看收藏</w:t>
      </w:r>
    </w:p>
    <w:p w14:paraId="6F49D2C0" w14:textId="77777777" w:rsidR="00777306" w:rsidRDefault="00334F2A">
      <w:pPr>
        <w:spacing w:line="360" w:lineRule="auto"/>
        <w:ind w:firstLine="420"/>
        <w:rPr>
          <w:bCs/>
        </w:rPr>
      </w:pPr>
      <w:r>
        <w:rPr>
          <w:rFonts w:hint="eastAsia"/>
          <w:bCs/>
        </w:rPr>
        <w:t>用例名：查看收藏</w:t>
      </w:r>
    </w:p>
    <w:p w14:paraId="7E26F9D8" w14:textId="77777777" w:rsidR="00777306" w:rsidRDefault="00334F2A">
      <w:pPr>
        <w:spacing w:line="360" w:lineRule="auto"/>
        <w:ind w:firstLine="420"/>
        <w:rPr>
          <w:bCs/>
        </w:rPr>
      </w:pPr>
      <w:r>
        <w:rPr>
          <w:rFonts w:hint="eastAsia"/>
          <w:bCs/>
        </w:rPr>
        <w:t>描述：</w:t>
      </w:r>
      <w:r w:rsidR="00281506">
        <w:rPr>
          <w:rFonts w:hint="eastAsia"/>
          <w:bCs/>
        </w:rPr>
        <w:t>博主</w:t>
      </w:r>
      <w:r>
        <w:rPr>
          <w:rFonts w:hint="eastAsia"/>
          <w:bCs/>
        </w:rPr>
        <w:t>查看自己已收藏的文章。</w:t>
      </w:r>
    </w:p>
    <w:p w14:paraId="384BDB77" w14:textId="77777777" w:rsidR="00777306" w:rsidRDefault="00334F2A">
      <w:pPr>
        <w:spacing w:line="360" w:lineRule="auto"/>
        <w:ind w:firstLine="420"/>
        <w:rPr>
          <w:bCs/>
        </w:rPr>
      </w:pPr>
      <w:r>
        <w:rPr>
          <w:rFonts w:hint="eastAsia"/>
          <w:bCs/>
        </w:rPr>
        <w:t>参与者：博主</w:t>
      </w:r>
    </w:p>
    <w:p w14:paraId="512F31C8" w14:textId="77777777" w:rsidR="006C1B45" w:rsidRDefault="00334F2A">
      <w:pPr>
        <w:spacing w:line="360" w:lineRule="auto"/>
        <w:ind w:firstLine="420"/>
        <w:rPr>
          <w:bCs/>
        </w:rPr>
      </w:pPr>
      <w:r>
        <w:rPr>
          <w:rFonts w:hint="eastAsia"/>
          <w:bCs/>
        </w:rPr>
        <w:t>前置条件：用户已在本系统登录</w:t>
      </w:r>
    </w:p>
    <w:p w14:paraId="1A959F6C" w14:textId="77777777" w:rsidR="00777306" w:rsidRDefault="00334F2A">
      <w:pPr>
        <w:spacing w:line="360" w:lineRule="auto"/>
        <w:ind w:firstLine="420"/>
        <w:rPr>
          <w:bCs/>
        </w:rPr>
      </w:pPr>
      <w:r>
        <w:rPr>
          <w:rFonts w:hint="eastAsia"/>
          <w:bCs/>
        </w:rPr>
        <w:lastRenderedPageBreak/>
        <w:t>细节：</w:t>
      </w:r>
    </w:p>
    <w:p w14:paraId="7911BCEF" w14:textId="199B43A3" w:rsidR="00777306" w:rsidRDefault="00565248">
      <w:pPr>
        <w:widowControl/>
        <w:jc w:val="center"/>
      </w:pPr>
      <w:r w:rsidRPr="00565248">
        <w:rPr>
          <w:noProof/>
        </w:rPr>
        <w:drawing>
          <wp:inline distT="0" distB="0" distL="0" distR="0" wp14:anchorId="747E95E2" wp14:editId="3748FEDB">
            <wp:extent cx="3124200" cy="50165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5016500"/>
                    </a:xfrm>
                    <a:prstGeom prst="rect">
                      <a:avLst/>
                    </a:prstGeom>
                  </pic:spPr>
                </pic:pic>
              </a:graphicData>
            </a:graphic>
          </wp:inline>
        </w:drawing>
      </w:r>
    </w:p>
    <w:p w14:paraId="388A20B3" w14:textId="77777777" w:rsidR="00777306" w:rsidRDefault="00334F2A">
      <w:pPr>
        <w:spacing w:line="360" w:lineRule="auto"/>
        <w:ind w:firstLine="420"/>
        <w:jc w:val="center"/>
        <w:rPr>
          <w:bCs/>
        </w:rPr>
      </w:pPr>
      <w:r>
        <w:rPr>
          <w:rFonts w:hint="eastAsia"/>
          <w:bCs/>
        </w:rPr>
        <w:t>查看收藏活动图</w:t>
      </w:r>
    </w:p>
    <w:p w14:paraId="261540E1" w14:textId="77777777" w:rsidR="00777306" w:rsidRDefault="00777306">
      <w:pPr>
        <w:spacing w:line="360" w:lineRule="auto"/>
        <w:ind w:firstLine="420"/>
        <w:rPr>
          <w:bCs/>
        </w:rPr>
      </w:pPr>
    </w:p>
    <w:p w14:paraId="1866C704" w14:textId="77777777" w:rsidR="00777306" w:rsidRDefault="00777306">
      <w:pPr>
        <w:spacing w:line="360" w:lineRule="auto"/>
        <w:ind w:firstLine="420"/>
        <w:rPr>
          <w:bCs/>
        </w:rPr>
      </w:pPr>
    </w:p>
    <w:p w14:paraId="39ED9EAC" w14:textId="77777777" w:rsidR="00777306" w:rsidRDefault="00777306">
      <w:pPr>
        <w:spacing w:line="360" w:lineRule="auto"/>
        <w:rPr>
          <w:b/>
          <w:bCs/>
        </w:rPr>
      </w:pPr>
    </w:p>
    <w:p w14:paraId="6BED0B7E" w14:textId="77777777" w:rsidR="00777306" w:rsidRDefault="00777306">
      <w:pPr>
        <w:spacing w:line="360" w:lineRule="auto"/>
        <w:rPr>
          <w:b/>
          <w:bCs/>
        </w:rPr>
      </w:pPr>
    </w:p>
    <w:p w14:paraId="7FDEC6E6" w14:textId="77777777" w:rsidR="00777306" w:rsidRDefault="00334F2A">
      <w:pPr>
        <w:numPr>
          <w:ilvl w:val="0"/>
          <w:numId w:val="7"/>
        </w:numPr>
        <w:spacing w:line="360" w:lineRule="auto"/>
        <w:ind w:firstLine="420"/>
        <w:rPr>
          <w:b/>
          <w:bCs/>
        </w:rPr>
      </w:pPr>
      <w:r>
        <w:rPr>
          <w:rFonts w:hint="eastAsia"/>
          <w:b/>
          <w:bCs/>
        </w:rPr>
        <w:t>取消收藏</w:t>
      </w:r>
    </w:p>
    <w:p w14:paraId="20815593" w14:textId="77777777" w:rsidR="00777306" w:rsidRDefault="00334F2A">
      <w:pPr>
        <w:spacing w:line="360" w:lineRule="auto"/>
        <w:ind w:firstLine="420"/>
        <w:rPr>
          <w:bCs/>
        </w:rPr>
      </w:pPr>
      <w:r>
        <w:rPr>
          <w:rFonts w:hint="eastAsia"/>
          <w:bCs/>
        </w:rPr>
        <w:t>用例名：取消收藏</w:t>
      </w:r>
    </w:p>
    <w:p w14:paraId="1CBCB129" w14:textId="77777777" w:rsidR="00777306" w:rsidRDefault="00334F2A">
      <w:pPr>
        <w:spacing w:line="360" w:lineRule="auto"/>
        <w:ind w:firstLine="420"/>
        <w:rPr>
          <w:bCs/>
        </w:rPr>
      </w:pPr>
      <w:r>
        <w:rPr>
          <w:rFonts w:hint="eastAsia"/>
          <w:bCs/>
        </w:rPr>
        <w:t>描述：</w:t>
      </w:r>
      <w:r w:rsidR="006C1B45">
        <w:rPr>
          <w:rFonts w:hint="eastAsia"/>
          <w:bCs/>
        </w:rPr>
        <w:t>博主</w:t>
      </w:r>
      <w:r>
        <w:rPr>
          <w:rFonts w:hint="eastAsia"/>
          <w:bCs/>
        </w:rPr>
        <w:t>将不再喜欢的文章从收藏中移除。</w:t>
      </w:r>
    </w:p>
    <w:p w14:paraId="0DE533AF" w14:textId="77777777" w:rsidR="00777306" w:rsidRDefault="00334F2A">
      <w:pPr>
        <w:spacing w:line="360" w:lineRule="auto"/>
        <w:ind w:firstLine="420"/>
        <w:rPr>
          <w:bCs/>
        </w:rPr>
      </w:pPr>
      <w:r>
        <w:rPr>
          <w:rFonts w:hint="eastAsia"/>
          <w:bCs/>
        </w:rPr>
        <w:t>参与者：博主</w:t>
      </w:r>
    </w:p>
    <w:p w14:paraId="2CFC867C" w14:textId="77777777" w:rsidR="006C1B45" w:rsidRDefault="00334F2A">
      <w:pPr>
        <w:spacing w:line="360" w:lineRule="auto"/>
        <w:ind w:firstLine="420"/>
        <w:rPr>
          <w:bCs/>
        </w:rPr>
      </w:pPr>
      <w:r>
        <w:rPr>
          <w:rFonts w:hint="eastAsia"/>
          <w:bCs/>
        </w:rPr>
        <w:t>前置条件：用户已在本系统登录</w:t>
      </w:r>
    </w:p>
    <w:p w14:paraId="6EC00894" w14:textId="77777777" w:rsidR="00777306" w:rsidRDefault="00334F2A">
      <w:pPr>
        <w:spacing w:line="360" w:lineRule="auto"/>
        <w:ind w:firstLine="420"/>
        <w:rPr>
          <w:bCs/>
        </w:rPr>
      </w:pPr>
      <w:r>
        <w:rPr>
          <w:rFonts w:hint="eastAsia"/>
          <w:bCs/>
        </w:rPr>
        <w:t>细节：</w:t>
      </w:r>
    </w:p>
    <w:p w14:paraId="5816052F" w14:textId="166968B6" w:rsidR="00777306" w:rsidRDefault="00565248">
      <w:pPr>
        <w:widowControl/>
        <w:jc w:val="center"/>
      </w:pPr>
      <w:r w:rsidRPr="00565248">
        <w:rPr>
          <w:rFonts w:ascii="宋体" w:hAnsi="宋体" w:cs="宋体"/>
          <w:noProof/>
          <w:kern w:val="0"/>
          <w:sz w:val="24"/>
        </w:rPr>
        <w:lastRenderedPageBreak/>
        <w:drawing>
          <wp:inline distT="0" distB="0" distL="0" distR="0" wp14:anchorId="64E2C244" wp14:editId="6A4394B9">
            <wp:extent cx="3733800" cy="57531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5753100"/>
                    </a:xfrm>
                    <a:prstGeom prst="rect">
                      <a:avLst/>
                    </a:prstGeom>
                  </pic:spPr>
                </pic:pic>
              </a:graphicData>
            </a:graphic>
          </wp:inline>
        </w:drawing>
      </w:r>
    </w:p>
    <w:p w14:paraId="5FD1B9CF" w14:textId="77777777" w:rsidR="00777306" w:rsidRDefault="00334F2A">
      <w:pPr>
        <w:spacing w:line="360" w:lineRule="auto"/>
        <w:ind w:firstLine="420"/>
        <w:jc w:val="center"/>
        <w:rPr>
          <w:bCs/>
        </w:rPr>
      </w:pPr>
      <w:r>
        <w:rPr>
          <w:rFonts w:hint="eastAsia"/>
          <w:bCs/>
        </w:rPr>
        <w:t>取消收藏活动图</w:t>
      </w:r>
    </w:p>
    <w:p w14:paraId="0BD21CF5" w14:textId="77777777" w:rsidR="00777306" w:rsidRDefault="00777306">
      <w:pPr>
        <w:spacing w:line="360" w:lineRule="auto"/>
        <w:rPr>
          <w:b/>
          <w:bCs/>
        </w:rPr>
      </w:pPr>
    </w:p>
    <w:p w14:paraId="16ADA5EB" w14:textId="77777777" w:rsidR="00777306" w:rsidRDefault="00334F2A">
      <w:pPr>
        <w:numPr>
          <w:ilvl w:val="0"/>
          <w:numId w:val="7"/>
        </w:numPr>
        <w:spacing w:line="360" w:lineRule="auto"/>
        <w:ind w:firstLine="420"/>
        <w:rPr>
          <w:b/>
          <w:bCs/>
        </w:rPr>
      </w:pPr>
      <w:r>
        <w:rPr>
          <w:rFonts w:hint="eastAsia"/>
          <w:b/>
          <w:bCs/>
        </w:rPr>
        <w:t>点赞</w:t>
      </w:r>
    </w:p>
    <w:p w14:paraId="1EC2E3B7" w14:textId="77777777" w:rsidR="00777306" w:rsidRDefault="00334F2A">
      <w:pPr>
        <w:spacing w:line="360" w:lineRule="auto"/>
        <w:ind w:firstLine="420"/>
        <w:rPr>
          <w:bCs/>
        </w:rPr>
      </w:pPr>
      <w:r>
        <w:rPr>
          <w:rFonts w:hint="eastAsia"/>
          <w:bCs/>
        </w:rPr>
        <w:t>用例名：点赞</w:t>
      </w:r>
    </w:p>
    <w:p w14:paraId="35A6B7ED" w14:textId="77777777" w:rsidR="00777306" w:rsidRDefault="00334F2A">
      <w:pPr>
        <w:spacing w:line="360" w:lineRule="auto"/>
        <w:ind w:firstLine="420"/>
        <w:rPr>
          <w:bCs/>
        </w:rPr>
      </w:pPr>
      <w:r>
        <w:rPr>
          <w:rFonts w:hint="eastAsia"/>
          <w:bCs/>
        </w:rPr>
        <w:t>描述：博主可以给喜欢的文章点</w:t>
      </w:r>
      <w:r w:rsidR="006C1B45">
        <w:rPr>
          <w:rFonts w:hint="eastAsia"/>
          <w:bCs/>
        </w:rPr>
        <w:t>赞</w:t>
      </w:r>
      <w:r>
        <w:rPr>
          <w:rFonts w:hint="eastAsia"/>
          <w:bCs/>
        </w:rPr>
        <w:t>。</w:t>
      </w:r>
    </w:p>
    <w:p w14:paraId="57EACDC5" w14:textId="77777777" w:rsidR="00777306" w:rsidRDefault="00334F2A">
      <w:pPr>
        <w:spacing w:line="360" w:lineRule="auto"/>
        <w:ind w:firstLine="420"/>
        <w:rPr>
          <w:bCs/>
        </w:rPr>
      </w:pPr>
      <w:r>
        <w:rPr>
          <w:rFonts w:hint="eastAsia"/>
          <w:bCs/>
        </w:rPr>
        <w:t>参与者：博主</w:t>
      </w:r>
    </w:p>
    <w:p w14:paraId="65E4F420" w14:textId="77777777" w:rsidR="00777306" w:rsidRDefault="00334F2A">
      <w:pPr>
        <w:spacing w:line="360" w:lineRule="auto"/>
        <w:ind w:firstLine="420"/>
        <w:rPr>
          <w:bCs/>
        </w:rPr>
      </w:pPr>
      <w:r>
        <w:rPr>
          <w:rFonts w:hint="eastAsia"/>
          <w:bCs/>
        </w:rPr>
        <w:t>前置条件：用户已在本系统登录</w:t>
      </w:r>
    </w:p>
    <w:p w14:paraId="1B766F9B" w14:textId="77777777" w:rsidR="00777306" w:rsidRDefault="00334F2A">
      <w:pPr>
        <w:spacing w:line="360" w:lineRule="auto"/>
        <w:ind w:firstLine="420"/>
        <w:rPr>
          <w:bCs/>
        </w:rPr>
      </w:pPr>
      <w:r>
        <w:rPr>
          <w:rFonts w:hint="eastAsia"/>
          <w:bCs/>
        </w:rPr>
        <w:t>细节：</w:t>
      </w:r>
    </w:p>
    <w:p w14:paraId="29A44A14" w14:textId="689F00F6" w:rsidR="00777306" w:rsidRDefault="00D4451A" w:rsidP="00334F2A">
      <w:pPr>
        <w:widowControl/>
        <w:jc w:val="center"/>
      </w:pPr>
      <w:r>
        <w:rPr>
          <w:rFonts w:ascii="宋体" w:hAnsi="宋体" w:cs="宋体"/>
          <w:noProof/>
          <w:kern w:val="0"/>
          <w:sz w:val="24"/>
        </w:rPr>
        <w:lastRenderedPageBreak/>
        <w:drawing>
          <wp:inline distT="0" distB="0" distL="0" distR="0" wp14:anchorId="51BA7439" wp14:editId="362FDA35">
            <wp:extent cx="3283908" cy="4275567"/>
            <wp:effectExtent l="0" t="0" r="0" b="0"/>
            <wp:docPr id="14" name="图片 14" descr="../Library/Containers/com.tencent.qq/Data/Library/Caches/Images/3C56E791B7515FE689F99D0D3E7E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3C56E791B7515FE689F99D0D3E7E78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4582" cy="4289464"/>
                    </a:xfrm>
                    <a:prstGeom prst="rect">
                      <a:avLst/>
                    </a:prstGeom>
                    <a:noFill/>
                    <a:ln>
                      <a:noFill/>
                    </a:ln>
                  </pic:spPr>
                </pic:pic>
              </a:graphicData>
            </a:graphic>
          </wp:inline>
        </w:drawing>
      </w:r>
    </w:p>
    <w:p w14:paraId="1EBAA0A8" w14:textId="77777777" w:rsidR="00777306" w:rsidRDefault="00334F2A">
      <w:pPr>
        <w:spacing w:line="360" w:lineRule="auto"/>
        <w:ind w:firstLine="420"/>
        <w:jc w:val="center"/>
        <w:rPr>
          <w:bCs/>
        </w:rPr>
      </w:pPr>
      <w:r>
        <w:rPr>
          <w:rFonts w:hint="eastAsia"/>
          <w:bCs/>
        </w:rPr>
        <w:t>点赞活动图</w:t>
      </w:r>
    </w:p>
    <w:p w14:paraId="23FABF07" w14:textId="77777777" w:rsidR="00777306" w:rsidRDefault="00777306">
      <w:pPr>
        <w:spacing w:line="360" w:lineRule="auto"/>
        <w:rPr>
          <w:bCs/>
        </w:rPr>
      </w:pPr>
    </w:p>
    <w:p w14:paraId="657F475B" w14:textId="77777777" w:rsidR="00777306" w:rsidRDefault="00334F2A">
      <w:pPr>
        <w:numPr>
          <w:ilvl w:val="0"/>
          <w:numId w:val="7"/>
        </w:numPr>
        <w:spacing w:line="360" w:lineRule="auto"/>
        <w:ind w:firstLine="420"/>
        <w:rPr>
          <w:b/>
          <w:bCs/>
        </w:rPr>
      </w:pPr>
      <w:r>
        <w:rPr>
          <w:rFonts w:hint="eastAsia"/>
          <w:b/>
          <w:bCs/>
        </w:rPr>
        <w:t>取消点赞</w:t>
      </w:r>
    </w:p>
    <w:p w14:paraId="5EE169C3" w14:textId="77777777" w:rsidR="00777306" w:rsidRDefault="00334F2A">
      <w:pPr>
        <w:spacing w:line="360" w:lineRule="auto"/>
        <w:ind w:firstLine="420"/>
        <w:rPr>
          <w:bCs/>
        </w:rPr>
      </w:pPr>
      <w:r>
        <w:rPr>
          <w:rFonts w:hint="eastAsia"/>
          <w:bCs/>
        </w:rPr>
        <w:t>用例名：取消点赞</w:t>
      </w:r>
    </w:p>
    <w:p w14:paraId="08A359C6" w14:textId="24691447" w:rsidR="00777306" w:rsidRDefault="00334F2A">
      <w:pPr>
        <w:spacing w:line="360" w:lineRule="auto"/>
        <w:ind w:firstLine="420"/>
        <w:rPr>
          <w:bCs/>
        </w:rPr>
      </w:pPr>
      <w:r>
        <w:rPr>
          <w:rFonts w:hint="eastAsia"/>
          <w:bCs/>
        </w:rPr>
        <w:t>描述：</w:t>
      </w:r>
      <w:r w:rsidR="00392BA7">
        <w:rPr>
          <w:rFonts w:hint="eastAsia"/>
          <w:bCs/>
        </w:rPr>
        <w:t>博主</w:t>
      </w:r>
      <w:r>
        <w:rPr>
          <w:rFonts w:hint="eastAsia"/>
          <w:bCs/>
        </w:rPr>
        <w:t>取消给文章已点的赞。</w:t>
      </w:r>
    </w:p>
    <w:p w14:paraId="7DB7C509" w14:textId="77777777" w:rsidR="00777306" w:rsidRDefault="00334F2A">
      <w:pPr>
        <w:spacing w:line="360" w:lineRule="auto"/>
        <w:ind w:firstLine="420"/>
        <w:rPr>
          <w:bCs/>
        </w:rPr>
      </w:pPr>
      <w:r>
        <w:rPr>
          <w:rFonts w:hint="eastAsia"/>
          <w:bCs/>
        </w:rPr>
        <w:t>参与者：博主</w:t>
      </w:r>
    </w:p>
    <w:p w14:paraId="0E0EEEBF" w14:textId="5CE4E51B" w:rsidR="00777306" w:rsidRDefault="00334F2A">
      <w:pPr>
        <w:spacing w:line="360" w:lineRule="auto"/>
        <w:ind w:firstLine="420"/>
        <w:rPr>
          <w:bCs/>
        </w:rPr>
      </w:pPr>
      <w:r>
        <w:rPr>
          <w:rFonts w:hint="eastAsia"/>
          <w:bCs/>
        </w:rPr>
        <w:t>前置条件：用户已在本系统登录</w:t>
      </w:r>
    </w:p>
    <w:p w14:paraId="6DE9CE41" w14:textId="77777777" w:rsidR="00777306" w:rsidRDefault="00334F2A">
      <w:pPr>
        <w:spacing w:line="360" w:lineRule="auto"/>
        <w:ind w:firstLine="420"/>
        <w:rPr>
          <w:bCs/>
        </w:rPr>
      </w:pPr>
      <w:r>
        <w:rPr>
          <w:rFonts w:hint="eastAsia"/>
          <w:bCs/>
        </w:rPr>
        <w:t>细节：</w:t>
      </w:r>
    </w:p>
    <w:p w14:paraId="3D9A8EA5" w14:textId="7D368E04" w:rsidR="00777306" w:rsidRDefault="00D4451A">
      <w:pPr>
        <w:widowControl/>
        <w:jc w:val="center"/>
      </w:pPr>
      <w:r>
        <w:rPr>
          <w:noProof/>
        </w:rPr>
        <w:lastRenderedPageBreak/>
        <w:drawing>
          <wp:inline distT="0" distB="0" distL="0" distR="0" wp14:anchorId="2DC15A17" wp14:editId="021BBD37">
            <wp:extent cx="5271770" cy="7112000"/>
            <wp:effectExtent l="0" t="0" r="11430" b="0"/>
            <wp:docPr id="18" name="图片 18" descr="../Library/Containers/com.tencent.qq/Data/Library/Caches/Images/0D7FA62C3546B6D13A156AA9B9894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Caches/Images/0D7FA62C3546B6D13A156AA9B989495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7112000"/>
                    </a:xfrm>
                    <a:prstGeom prst="rect">
                      <a:avLst/>
                    </a:prstGeom>
                    <a:noFill/>
                    <a:ln>
                      <a:noFill/>
                    </a:ln>
                  </pic:spPr>
                </pic:pic>
              </a:graphicData>
            </a:graphic>
          </wp:inline>
        </w:drawing>
      </w:r>
    </w:p>
    <w:p w14:paraId="6D5F33AB" w14:textId="77777777" w:rsidR="00777306" w:rsidRDefault="00334F2A">
      <w:pPr>
        <w:spacing w:line="360" w:lineRule="auto"/>
        <w:ind w:firstLine="420"/>
        <w:jc w:val="center"/>
        <w:rPr>
          <w:bCs/>
        </w:rPr>
      </w:pPr>
      <w:r>
        <w:rPr>
          <w:rFonts w:hint="eastAsia"/>
          <w:bCs/>
        </w:rPr>
        <w:t>取消点赞活动图</w:t>
      </w:r>
    </w:p>
    <w:p w14:paraId="784E1E41" w14:textId="77777777" w:rsidR="00777306" w:rsidRDefault="00777306">
      <w:pPr>
        <w:spacing w:line="360" w:lineRule="auto"/>
        <w:rPr>
          <w:b/>
          <w:bCs/>
        </w:rPr>
      </w:pPr>
    </w:p>
    <w:p w14:paraId="67EB9C9F" w14:textId="77777777" w:rsidR="00777306" w:rsidRDefault="00777306">
      <w:pPr>
        <w:spacing w:line="360" w:lineRule="auto"/>
        <w:rPr>
          <w:b/>
          <w:bCs/>
        </w:rPr>
      </w:pPr>
    </w:p>
    <w:p w14:paraId="54E46716" w14:textId="77777777" w:rsidR="00777306" w:rsidRDefault="00777306">
      <w:pPr>
        <w:spacing w:line="360" w:lineRule="auto"/>
        <w:rPr>
          <w:b/>
          <w:bCs/>
        </w:rPr>
      </w:pPr>
    </w:p>
    <w:p w14:paraId="5953A356" w14:textId="77777777" w:rsidR="00777306" w:rsidRDefault="00334F2A">
      <w:pPr>
        <w:pStyle w:val="2"/>
        <w:spacing w:line="360" w:lineRule="auto"/>
      </w:pPr>
      <w:bookmarkStart w:id="30" w:name="_Toc430813092"/>
      <w:bookmarkStart w:id="31" w:name="_Toc464152217"/>
      <w:r>
        <w:rPr>
          <w:rFonts w:hint="eastAsia"/>
        </w:rPr>
        <w:lastRenderedPageBreak/>
        <w:t>3.2</w:t>
      </w:r>
      <w:r>
        <w:rPr>
          <w:rFonts w:hint="eastAsia"/>
        </w:rPr>
        <w:t>对性能的规定</w:t>
      </w:r>
      <w:bookmarkEnd w:id="30"/>
      <w:bookmarkEnd w:id="31"/>
    </w:p>
    <w:p w14:paraId="78AE0D1B" w14:textId="77777777" w:rsidR="00777306" w:rsidRDefault="00334F2A">
      <w:pPr>
        <w:pStyle w:val="3"/>
        <w:spacing w:line="360" w:lineRule="auto"/>
      </w:pPr>
      <w:bookmarkStart w:id="32" w:name="_Toc430813093"/>
      <w:bookmarkStart w:id="33" w:name="_Toc464152218"/>
      <w:r>
        <w:rPr>
          <w:rFonts w:hint="eastAsia"/>
        </w:rPr>
        <w:t>3.2.1</w:t>
      </w:r>
      <w:r>
        <w:rPr>
          <w:rFonts w:hint="eastAsia"/>
        </w:rPr>
        <w:t>精度</w:t>
      </w:r>
      <w:bookmarkEnd w:id="32"/>
      <w:bookmarkEnd w:id="33"/>
    </w:p>
    <w:p w14:paraId="4839B01B" w14:textId="77777777" w:rsidR="00777306" w:rsidRDefault="00334F2A">
      <w:pPr>
        <w:spacing w:line="360" w:lineRule="auto"/>
        <w:ind w:firstLine="420"/>
      </w:pPr>
      <w:bookmarkStart w:id="34" w:name="_Toc430813094"/>
      <w:bookmarkStart w:id="35" w:name="_Toc464152219"/>
      <w:r>
        <w:rPr>
          <w:rFonts w:hint="eastAsia"/>
        </w:rPr>
        <w:t>用户信息、文章、评论都需要按照符合条件的输入进行保存，否则提示重新输入。</w:t>
      </w:r>
    </w:p>
    <w:p w14:paraId="6825D9D7" w14:textId="77777777" w:rsidR="00777306" w:rsidRDefault="00334F2A">
      <w:pPr>
        <w:pStyle w:val="3"/>
        <w:spacing w:line="360" w:lineRule="auto"/>
      </w:pPr>
      <w:r>
        <w:rPr>
          <w:rFonts w:hint="eastAsia"/>
        </w:rPr>
        <w:t>3.2.2</w:t>
      </w:r>
      <w:r>
        <w:rPr>
          <w:rFonts w:hint="eastAsia"/>
        </w:rPr>
        <w:t>时间特性要求</w:t>
      </w:r>
      <w:bookmarkEnd w:id="34"/>
      <w:bookmarkEnd w:id="35"/>
    </w:p>
    <w:p w14:paraId="0F230BBD" w14:textId="77777777" w:rsidR="00777306" w:rsidRDefault="00334F2A">
      <w:pPr>
        <w:numPr>
          <w:ilvl w:val="0"/>
          <w:numId w:val="8"/>
        </w:numPr>
        <w:spacing w:line="360" w:lineRule="auto"/>
      </w:pPr>
      <w:r>
        <w:rPr>
          <w:rFonts w:hint="eastAsia"/>
        </w:rPr>
        <w:t>服务器响应时间：小于</w:t>
      </w:r>
      <w:r>
        <w:rPr>
          <w:rFonts w:hint="eastAsia"/>
        </w:rPr>
        <w:t>1.5</w:t>
      </w:r>
      <w:r>
        <w:rPr>
          <w:rFonts w:hint="eastAsia"/>
        </w:rPr>
        <w:t>秒；</w:t>
      </w:r>
    </w:p>
    <w:p w14:paraId="4E860416" w14:textId="77777777" w:rsidR="00777306" w:rsidRDefault="00334F2A">
      <w:pPr>
        <w:numPr>
          <w:ilvl w:val="0"/>
          <w:numId w:val="8"/>
        </w:numPr>
        <w:spacing w:line="360" w:lineRule="auto"/>
      </w:pPr>
      <w:r>
        <w:rPr>
          <w:rFonts w:hint="eastAsia"/>
        </w:rPr>
        <w:t>注册信息验证发送时间：小于</w:t>
      </w:r>
      <w:r>
        <w:rPr>
          <w:rFonts w:hint="eastAsia"/>
        </w:rPr>
        <w:t>2</w:t>
      </w:r>
      <w:r>
        <w:rPr>
          <w:rFonts w:hint="eastAsia"/>
        </w:rPr>
        <w:t>秒；</w:t>
      </w:r>
    </w:p>
    <w:p w14:paraId="0657A333" w14:textId="77777777" w:rsidR="00777306" w:rsidRDefault="00334F2A">
      <w:pPr>
        <w:numPr>
          <w:ilvl w:val="0"/>
          <w:numId w:val="8"/>
        </w:numPr>
        <w:spacing w:line="360" w:lineRule="auto"/>
      </w:pPr>
      <w:r>
        <w:rPr>
          <w:rFonts w:hint="eastAsia"/>
        </w:rPr>
        <w:t>文章发布处理时间：小于</w:t>
      </w:r>
      <w:r>
        <w:rPr>
          <w:rFonts w:hint="eastAsia"/>
        </w:rPr>
        <w:t>2</w:t>
      </w:r>
      <w:r>
        <w:rPr>
          <w:rFonts w:hint="eastAsia"/>
        </w:rPr>
        <w:t>秒；</w:t>
      </w:r>
    </w:p>
    <w:p w14:paraId="6B1CA1E2" w14:textId="77777777" w:rsidR="00777306" w:rsidRDefault="00334F2A">
      <w:pPr>
        <w:numPr>
          <w:ilvl w:val="0"/>
          <w:numId w:val="8"/>
        </w:numPr>
        <w:spacing w:line="360" w:lineRule="auto"/>
      </w:pPr>
      <w:r>
        <w:rPr>
          <w:rFonts w:hint="eastAsia"/>
        </w:rPr>
        <w:t>文章修改处理时间：小于</w:t>
      </w:r>
      <w:r>
        <w:rPr>
          <w:rFonts w:hint="eastAsia"/>
        </w:rPr>
        <w:t>2</w:t>
      </w:r>
      <w:r>
        <w:rPr>
          <w:rFonts w:hint="eastAsia"/>
        </w:rPr>
        <w:t>秒；</w:t>
      </w:r>
    </w:p>
    <w:p w14:paraId="447B4A72" w14:textId="77777777" w:rsidR="00777306" w:rsidRDefault="00334F2A">
      <w:pPr>
        <w:numPr>
          <w:ilvl w:val="0"/>
          <w:numId w:val="8"/>
        </w:numPr>
        <w:spacing w:line="360" w:lineRule="auto"/>
      </w:pPr>
      <w:r>
        <w:rPr>
          <w:rFonts w:hint="eastAsia"/>
        </w:rPr>
        <w:t>文章删除处理时间：小于</w:t>
      </w:r>
      <w:r>
        <w:rPr>
          <w:rFonts w:hint="eastAsia"/>
        </w:rPr>
        <w:t>1</w:t>
      </w:r>
      <w:r>
        <w:rPr>
          <w:rFonts w:hint="eastAsia"/>
        </w:rPr>
        <w:t>秒；</w:t>
      </w:r>
    </w:p>
    <w:p w14:paraId="48E3CE41" w14:textId="77777777" w:rsidR="00777306" w:rsidRDefault="00334F2A">
      <w:pPr>
        <w:numPr>
          <w:ilvl w:val="0"/>
          <w:numId w:val="8"/>
        </w:numPr>
        <w:spacing w:line="360" w:lineRule="auto"/>
      </w:pPr>
      <w:r>
        <w:rPr>
          <w:rFonts w:hint="eastAsia"/>
        </w:rPr>
        <w:t>评论发布处理时间：小于</w:t>
      </w:r>
      <w:r>
        <w:rPr>
          <w:rFonts w:hint="eastAsia"/>
        </w:rPr>
        <w:t>1</w:t>
      </w:r>
      <w:r>
        <w:rPr>
          <w:rFonts w:hint="eastAsia"/>
        </w:rPr>
        <w:t>秒；</w:t>
      </w:r>
    </w:p>
    <w:p w14:paraId="666C8175" w14:textId="77777777" w:rsidR="00777306" w:rsidRDefault="00334F2A">
      <w:pPr>
        <w:numPr>
          <w:ilvl w:val="0"/>
          <w:numId w:val="8"/>
        </w:numPr>
        <w:spacing w:line="360" w:lineRule="auto"/>
      </w:pPr>
      <w:r>
        <w:rPr>
          <w:rFonts w:hint="eastAsia"/>
        </w:rPr>
        <w:t>评论删除处理时间：小于</w:t>
      </w:r>
      <w:r>
        <w:rPr>
          <w:rFonts w:hint="eastAsia"/>
        </w:rPr>
        <w:t>1</w:t>
      </w:r>
      <w:r>
        <w:rPr>
          <w:rFonts w:hint="eastAsia"/>
        </w:rPr>
        <w:t>秒；</w:t>
      </w:r>
    </w:p>
    <w:p w14:paraId="6BAF4A48" w14:textId="77777777" w:rsidR="00777306" w:rsidRDefault="00334F2A">
      <w:pPr>
        <w:numPr>
          <w:ilvl w:val="0"/>
          <w:numId w:val="8"/>
        </w:numPr>
        <w:spacing w:line="360" w:lineRule="auto"/>
      </w:pPr>
      <w:r>
        <w:rPr>
          <w:rFonts w:hint="eastAsia"/>
        </w:rPr>
        <w:t>收藏文章处理时间：小于</w:t>
      </w:r>
      <w:r>
        <w:rPr>
          <w:rFonts w:hint="eastAsia"/>
        </w:rPr>
        <w:t>2</w:t>
      </w:r>
      <w:r>
        <w:rPr>
          <w:rFonts w:hint="eastAsia"/>
        </w:rPr>
        <w:t>秒；</w:t>
      </w:r>
    </w:p>
    <w:p w14:paraId="3EC191C2" w14:textId="77777777" w:rsidR="00777306" w:rsidRDefault="00334F2A">
      <w:pPr>
        <w:numPr>
          <w:ilvl w:val="0"/>
          <w:numId w:val="8"/>
        </w:numPr>
        <w:spacing w:line="360" w:lineRule="auto"/>
      </w:pPr>
      <w:r>
        <w:rPr>
          <w:rFonts w:hint="eastAsia"/>
        </w:rPr>
        <w:t>查看收藏处理时间：小于</w:t>
      </w:r>
      <w:r>
        <w:rPr>
          <w:rFonts w:hint="eastAsia"/>
        </w:rPr>
        <w:t>2</w:t>
      </w:r>
      <w:r>
        <w:rPr>
          <w:rFonts w:hint="eastAsia"/>
        </w:rPr>
        <w:t>秒；</w:t>
      </w:r>
    </w:p>
    <w:p w14:paraId="2301A502" w14:textId="77777777" w:rsidR="00777306" w:rsidRDefault="00334F2A">
      <w:pPr>
        <w:numPr>
          <w:ilvl w:val="0"/>
          <w:numId w:val="8"/>
        </w:numPr>
        <w:spacing w:line="360" w:lineRule="auto"/>
      </w:pPr>
      <w:r>
        <w:rPr>
          <w:rFonts w:hint="eastAsia"/>
        </w:rPr>
        <w:t>取消收藏处理时间：小于</w:t>
      </w:r>
      <w:r>
        <w:rPr>
          <w:rFonts w:hint="eastAsia"/>
        </w:rPr>
        <w:t>1</w:t>
      </w:r>
      <w:r>
        <w:rPr>
          <w:rFonts w:hint="eastAsia"/>
        </w:rPr>
        <w:t>秒；</w:t>
      </w:r>
    </w:p>
    <w:p w14:paraId="1123F5ED" w14:textId="77777777" w:rsidR="00777306" w:rsidRDefault="00334F2A">
      <w:pPr>
        <w:numPr>
          <w:ilvl w:val="0"/>
          <w:numId w:val="8"/>
        </w:numPr>
        <w:spacing w:line="360" w:lineRule="auto"/>
      </w:pPr>
      <w:r>
        <w:rPr>
          <w:rFonts w:hint="eastAsia"/>
        </w:rPr>
        <w:t>点赞处理时间：小于</w:t>
      </w:r>
      <w:r>
        <w:rPr>
          <w:rFonts w:hint="eastAsia"/>
        </w:rPr>
        <w:t>1</w:t>
      </w:r>
      <w:r>
        <w:rPr>
          <w:rFonts w:hint="eastAsia"/>
        </w:rPr>
        <w:t>秒；</w:t>
      </w:r>
    </w:p>
    <w:p w14:paraId="2B9E416B" w14:textId="77777777" w:rsidR="00777306" w:rsidRDefault="00334F2A">
      <w:pPr>
        <w:numPr>
          <w:ilvl w:val="0"/>
          <w:numId w:val="8"/>
        </w:numPr>
        <w:spacing w:line="360" w:lineRule="auto"/>
      </w:pPr>
      <w:r>
        <w:rPr>
          <w:rFonts w:hint="eastAsia"/>
        </w:rPr>
        <w:t>取消点赞处理时间：小于</w:t>
      </w:r>
      <w:r>
        <w:rPr>
          <w:rFonts w:hint="eastAsia"/>
        </w:rPr>
        <w:t>1</w:t>
      </w:r>
      <w:r>
        <w:rPr>
          <w:rFonts w:hint="eastAsia"/>
        </w:rPr>
        <w:t>秒；</w:t>
      </w:r>
    </w:p>
    <w:p w14:paraId="714061D0" w14:textId="77777777" w:rsidR="00777306" w:rsidRDefault="00334F2A">
      <w:pPr>
        <w:pStyle w:val="3"/>
        <w:spacing w:line="360" w:lineRule="auto"/>
      </w:pPr>
      <w:bookmarkStart w:id="36" w:name="_Toc430813095"/>
      <w:bookmarkStart w:id="37" w:name="_Toc464152220"/>
      <w:r>
        <w:rPr>
          <w:rFonts w:hint="eastAsia"/>
        </w:rPr>
        <w:t>3.2.3</w:t>
      </w:r>
      <w:r>
        <w:rPr>
          <w:rFonts w:hint="eastAsia"/>
        </w:rPr>
        <w:t>灵活性</w:t>
      </w:r>
      <w:bookmarkEnd w:id="36"/>
      <w:bookmarkEnd w:id="37"/>
    </w:p>
    <w:p w14:paraId="4DF54E64" w14:textId="77777777" w:rsidR="00777306" w:rsidRDefault="00334F2A">
      <w:pPr>
        <w:numPr>
          <w:ilvl w:val="0"/>
          <w:numId w:val="9"/>
        </w:numPr>
        <w:spacing w:line="360" w:lineRule="auto"/>
      </w:pPr>
      <w:r>
        <w:rPr>
          <w:rFonts w:hint="eastAsia"/>
        </w:rPr>
        <w:t>操作方式上的变化：可以通过电脑端或手机端的浏览器进行访问；</w:t>
      </w:r>
    </w:p>
    <w:p w14:paraId="56CD2679" w14:textId="77777777" w:rsidR="00777306" w:rsidRDefault="00334F2A">
      <w:pPr>
        <w:numPr>
          <w:ilvl w:val="0"/>
          <w:numId w:val="9"/>
        </w:numPr>
        <w:spacing w:line="360" w:lineRule="auto"/>
      </w:pPr>
      <w:r>
        <w:rPr>
          <w:rFonts w:hint="eastAsia"/>
        </w:rPr>
        <w:t>运行环境的变化：在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 xml:space="preserve">gle </w:t>
      </w:r>
      <w:r>
        <w:rPr>
          <w:rFonts w:hint="eastAsia"/>
        </w:rPr>
        <w:t>C</w:t>
      </w:r>
      <w:r>
        <w:t>hrome</w:t>
      </w:r>
      <w:r>
        <w:rPr>
          <w:rFonts w:hint="eastAsia"/>
        </w:rPr>
        <w:t xml:space="preserve"> 53</w:t>
      </w:r>
      <w:r>
        <w:rPr>
          <w:rFonts w:hint="eastAsia"/>
        </w:rPr>
        <w:t>以上的环境进行访问；</w:t>
      </w:r>
    </w:p>
    <w:p w14:paraId="1749C920" w14:textId="77777777" w:rsidR="00777306" w:rsidRDefault="00334F2A">
      <w:pPr>
        <w:numPr>
          <w:ilvl w:val="0"/>
          <w:numId w:val="9"/>
        </w:numPr>
        <w:spacing w:line="360" w:lineRule="auto"/>
      </w:pPr>
      <w:r>
        <w:rPr>
          <w:rFonts w:hint="eastAsia"/>
        </w:rPr>
        <w:t>精度和有效时限的变化：精度变化要对系统的影响尽量减小；</w:t>
      </w:r>
    </w:p>
    <w:p w14:paraId="04B589F3" w14:textId="77777777" w:rsidR="00777306" w:rsidRDefault="00334F2A">
      <w:pPr>
        <w:numPr>
          <w:ilvl w:val="0"/>
          <w:numId w:val="9"/>
        </w:numPr>
        <w:spacing w:line="360" w:lineRule="auto"/>
      </w:pPr>
      <w:r>
        <w:rPr>
          <w:rFonts w:hint="eastAsia"/>
        </w:rPr>
        <w:t>计划的变化或改进：能够比较容易地根据需求进行改进。</w:t>
      </w:r>
    </w:p>
    <w:p w14:paraId="4379E108" w14:textId="77777777" w:rsidR="00777306" w:rsidRDefault="00334F2A">
      <w:pPr>
        <w:pStyle w:val="2"/>
      </w:pPr>
      <w:bookmarkStart w:id="38" w:name="_Toc464152221"/>
      <w:bookmarkStart w:id="39" w:name="_Toc430813096"/>
      <w:r>
        <w:rPr>
          <w:rFonts w:hint="eastAsia"/>
        </w:rPr>
        <w:t>3.3</w:t>
      </w:r>
      <w:r>
        <w:rPr>
          <w:rFonts w:hint="eastAsia"/>
        </w:rPr>
        <w:t>输入输出要求</w:t>
      </w:r>
      <w:bookmarkEnd w:id="38"/>
      <w:bookmarkEnd w:id="39"/>
    </w:p>
    <w:p w14:paraId="35BABAC3" w14:textId="77777777" w:rsidR="00777306" w:rsidRDefault="00334F2A">
      <w:pPr>
        <w:spacing w:line="360" w:lineRule="auto"/>
        <w:ind w:firstLine="420"/>
      </w:pPr>
      <w:r>
        <w:rPr>
          <w:rFonts w:hint="eastAsia"/>
        </w:rPr>
        <w:t>输入数据基本为：用户帐号、用户密码、待发布的文章、待发表的评论，以上输入均为</w:t>
      </w:r>
      <w:r>
        <w:rPr>
          <w:rFonts w:hint="eastAsia"/>
        </w:rPr>
        <w:lastRenderedPageBreak/>
        <w:t>字符串形式；输出数据基本为博客系统界面、发布的文章、发表的评论。</w:t>
      </w:r>
    </w:p>
    <w:p w14:paraId="579B8FEC" w14:textId="77777777" w:rsidR="00777306" w:rsidRDefault="00334F2A">
      <w:pPr>
        <w:pStyle w:val="2"/>
      </w:pPr>
      <w:bookmarkStart w:id="40" w:name="_Toc430813097"/>
      <w:bookmarkStart w:id="41" w:name="_Toc464152222"/>
      <w:r>
        <w:rPr>
          <w:rFonts w:hint="eastAsia"/>
        </w:rPr>
        <w:t>3.4</w:t>
      </w:r>
      <w:r>
        <w:rPr>
          <w:rFonts w:hint="eastAsia"/>
        </w:rPr>
        <w:t>数据管理能力要求</w:t>
      </w:r>
      <w:bookmarkEnd w:id="40"/>
      <w:bookmarkEnd w:id="41"/>
    </w:p>
    <w:p w14:paraId="05ED3CB6" w14:textId="77777777" w:rsidR="00777306" w:rsidRDefault="00334F2A">
      <w:pPr>
        <w:spacing w:line="360" w:lineRule="auto"/>
        <w:ind w:firstLine="420"/>
      </w:pPr>
      <w:r>
        <w:rPr>
          <w:rFonts w:hint="eastAsia"/>
        </w:rPr>
        <w:t>需要管理的记录个数约</w:t>
      </w:r>
      <w:r>
        <w:rPr>
          <w:rFonts w:hint="eastAsia"/>
        </w:rPr>
        <w:t>1</w:t>
      </w:r>
      <w:r>
        <w:rPr>
          <w:rFonts w:hint="eastAsia"/>
        </w:rPr>
        <w:t>万。其中分为多个表和文卷，其大小规模为：</w:t>
      </w:r>
      <w:r>
        <w:rPr>
          <w:rFonts w:hint="eastAsia"/>
        </w:rPr>
        <w:t>500</w:t>
      </w:r>
      <w:r>
        <w:rPr>
          <w:rFonts w:hint="eastAsia"/>
        </w:rPr>
        <w:t>左右。</w:t>
      </w:r>
    </w:p>
    <w:p w14:paraId="793EBBC6" w14:textId="77777777" w:rsidR="00777306" w:rsidRDefault="00334F2A">
      <w:pPr>
        <w:pStyle w:val="2"/>
      </w:pPr>
      <w:bookmarkStart w:id="42" w:name="_Toc430813098"/>
      <w:bookmarkStart w:id="43" w:name="_Toc464152223"/>
      <w:r>
        <w:rPr>
          <w:rFonts w:hint="eastAsia"/>
        </w:rPr>
        <w:t>3.5</w:t>
      </w:r>
      <w:r>
        <w:rPr>
          <w:rFonts w:hint="eastAsia"/>
        </w:rPr>
        <w:t>故障处理要求</w:t>
      </w:r>
      <w:bookmarkEnd w:id="42"/>
      <w:bookmarkEnd w:id="43"/>
    </w:p>
    <w:p w14:paraId="76B69AD4" w14:textId="77777777" w:rsidR="00777306" w:rsidRDefault="00334F2A">
      <w:pPr>
        <w:spacing w:line="360" w:lineRule="auto"/>
        <w:ind w:firstLine="420"/>
      </w:pPr>
      <w:r>
        <w:rPr>
          <w:rFonts w:hint="eastAsia"/>
        </w:rPr>
        <w:t>发生错误时保证数据完整，对于数据库发生故障时要能够及时解决故障，恢复数据，以保证数据的一致性和完整性。</w:t>
      </w:r>
    </w:p>
    <w:p w14:paraId="565EB99D" w14:textId="77777777" w:rsidR="00777306" w:rsidRDefault="00334F2A">
      <w:pPr>
        <w:pStyle w:val="2"/>
      </w:pPr>
      <w:bookmarkStart w:id="44" w:name="_Toc430813099"/>
      <w:bookmarkStart w:id="45" w:name="_Toc464152224"/>
      <w:r>
        <w:rPr>
          <w:rFonts w:hint="eastAsia"/>
        </w:rPr>
        <w:t>3.6</w:t>
      </w:r>
      <w:r>
        <w:rPr>
          <w:rFonts w:hint="eastAsia"/>
        </w:rPr>
        <w:t>其他专门要求</w:t>
      </w:r>
      <w:bookmarkEnd w:id="44"/>
      <w:bookmarkEnd w:id="45"/>
    </w:p>
    <w:p w14:paraId="0B03ACF5" w14:textId="77777777" w:rsidR="00777306" w:rsidRDefault="00334F2A">
      <w:r>
        <w:tab/>
      </w:r>
      <w:r>
        <w:rPr>
          <w:rFonts w:hint="eastAsia"/>
        </w:rPr>
        <w:t>无其他专门要求。</w:t>
      </w:r>
    </w:p>
    <w:p w14:paraId="270EDC37" w14:textId="77777777" w:rsidR="00777306" w:rsidRDefault="00334F2A">
      <w:pPr>
        <w:pStyle w:val="1"/>
      </w:pPr>
      <w:bookmarkStart w:id="46" w:name="_Toc430813100"/>
      <w:bookmarkStart w:id="47" w:name="_Toc464152225"/>
      <w:r>
        <w:rPr>
          <w:rFonts w:hint="eastAsia"/>
        </w:rPr>
        <w:t>4</w:t>
      </w:r>
      <w:r>
        <w:rPr>
          <w:rFonts w:hint="eastAsia"/>
        </w:rPr>
        <w:t>运行环境规定</w:t>
      </w:r>
      <w:bookmarkEnd w:id="46"/>
      <w:bookmarkEnd w:id="47"/>
    </w:p>
    <w:p w14:paraId="00230014" w14:textId="77777777" w:rsidR="00777306" w:rsidRDefault="00334F2A">
      <w:pPr>
        <w:pStyle w:val="2"/>
      </w:pPr>
      <w:bookmarkStart w:id="48" w:name="_Toc430813101"/>
      <w:bookmarkStart w:id="49" w:name="_Toc464152226"/>
      <w:r>
        <w:rPr>
          <w:rFonts w:hint="eastAsia"/>
        </w:rPr>
        <w:t>4.1</w:t>
      </w:r>
      <w:r>
        <w:rPr>
          <w:rFonts w:hint="eastAsia"/>
        </w:rPr>
        <w:t>设备</w:t>
      </w:r>
      <w:bookmarkEnd w:id="48"/>
      <w:bookmarkEnd w:id="49"/>
    </w:p>
    <w:p w14:paraId="59C6A76D" w14:textId="77777777" w:rsidR="00777306" w:rsidRDefault="00334F2A">
      <w:pPr>
        <w:spacing w:line="360" w:lineRule="auto"/>
        <w:ind w:firstLine="420"/>
      </w:pPr>
      <w:r>
        <w:rPr>
          <w:rFonts w:hint="eastAsia"/>
        </w:rPr>
        <w:t>列出运行该软件所需要的硬设备。说明其中的新型设备及其专门功能，包括：</w:t>
      </w:r>
    </w:p>
    <w:p w14:paraId="3511E83A" w14:textId="77777777" w:rsidR="00777306" w:rsidRDefault="00334F2A">
      <w:pPr>
        <w:numPr>
          <w:ilvl w:val="0"/>
          <w:numId w:val="10"/>
        </w:numPr>
        <w:spacing w:line="360" w:lineRule="auto"/>
      </w:pPr>
      <w:r>
        <w:rPr>
          <w:rFonts w:hint="eastAsia"/>
        </w:rPr>
        <w:t>处理器型号及内存容量：</w:t>
      </w:r>
      <w:r>
        <w:rPr>
          <w:rFonts w:hint="eastAsia"/>
        </w:rPr>
        <w:t>P1</w:t>
      </w:r>
      <w:r>
        <w:rPr>
          <w:rFonts w:hint="eastAsia"/>
        </w:rPr>
        <w:t>及以上，内存大于</w:t>
      </w:r>
      <w:r>
        <w:rPr>
          <w:rFonts w:hint="eastAsia"/>
        </w:rPr>
        <w:t>32M</w:t>
      </w:r>
      <w:r>
        <w:rPr>
          <w:rFonts w:hint="eastAsia"/>
        </w:rPr>
        <w:t>；</w:t>
      </w:r>
    </w:p>
    <w:p w14:paraId="0B06C2F4" w14:textId="77777777" w:rsidR="00777306" w:rsidRDefault="00334F2A">
      <w:pPr>
        <w:numPr>
          <w:ilvl w:val="0"/>
          <w:numId w:val="10"/>
        </w:numPr>
        <w:spacing w:line="360" w:lineRule="auto"/>
      </w:pPr>
      <w:r>
        <w:rPr>
          <w:rFonts w:hint="eastAsia"/>
        </w:rPr>
        <w:t>外存容量、联机或脱机：</w:t>
      </w:r>
      <w:r>
        <w:rPr>
          <w:rFonts w:hint="eastAsia"/>
        </w:rPr>
        <w:t>10G</w:t>
      </w:r>
      <w:r>
        <w:rPr>
          <w:rFonts w:hint="eastAsia"/>
        </w:rPr>
        <w:t>，联机</w:t>
      </w:r>
    </w:p>
    <w:p w14:paraId="1D71C1DD" w14:textId="77777777" w:rsidR="00777306" w:rsidRDefault="00334F2A">
      <w:pPr>
        <w:numPr>
          <w:ilvl w:val="0"/>
          <w:numId w:val="10"/>
        </w:numPr>
        <w:spacing w:line="360" w:lineRule="auto"/>
      </w:pPr>
      <w:r>
        <w:rPr>
          <w:rFonts w:hint="eastAsia"/>
        </w:rPr>
        <w:t>输入及输出设备的型号和数量，联机或脱机：联机；</w:t>
      </w:r>
    </w:p>
    <w:p w14:paraId="3027101B" w14:textId="77777777" w:rsidR="00777306" w:rsidRDefault="00334F2A">
      <w:pPr>
        <w:numPr>
          <w:ilvl w:val="0"/>
          <w:numId w:val="10"/>
        </w:numPr>
        <w:spacing w:line="360" w:lineRule="auto"/>
      </w:pPr>
      <w:r>
        <w:rPr>
          <w:rFonts w:hint="eastAsia"/>
        </w:rPr>
        <w:t>数据通信设备的型号和数量：服务器</w:t>
      </w:r>
      <w:r>
        <w:rPr>
          <w:rFonts w:hint="eastAsia"/>
        </w:rPr>
        <w:t>Sever</w:t>
      </w:r>
      <w:r>
        <w:rPr>
          <w:rFonts w:hint="eastAsia"/>
        </w:rPr>
        <w:t>；</w:t>
      </w:r>
    </w:p>
    <w:p w14:paraId="65A1A6F6" w14:textId="77777777" w:rsidR="00777306" w:rsidRDefault="00334F2A">
      <w:pPr>
        <w:numPr>
          <w:ilvl w:val="0"/>
          <w:numId w:val="10"/>
        </w:numPr>
        <w:spacing w:line="360" w:lineRule="auto"/>
      </w:pPr>
      <w:r>
        <w:rPr>
          <w:rFonts w:hint="eastAsia"/>
        </w:rPr>
        <w:t>功能键及其他专用硬件：快捷键</w:t>
      </w:r>
    </w:p>
    <w:p w14:paraId="058F0C54" w14:textId="77777777" w:rsidR="00777306" w:rsidRDefault="00334F2A">
      <w:pPr>
        <w:pStyle w:val="2"/>
      </w:pPr>
      <w:bookmarkStart w:id="50" w:name="_Toc430813102"/>
      <w:bookmarkStart w:id="51" w:name="_Toc464152227"/>
      <w:r>
        <w:rPr>
          <w:rFonts w:hint="eastAsia"/>
        </w:rPr>
        <w:t>4.2</w:t>
      </w:r>
      <w:r>
        <w:rPr>
          <w:rFonts w:hint="eastAsia"/>
        </w:rPr>
        <w:t>支持软件</w:t>
      </w:r>
      <w:bookmarkEnd w:id="50"/>
      <w:bookmarkEnd w:id="51"/>
    </w:p>
    <w:p w14:paraId="5BD8A7A3" w14:textId="77777777" w:rsidR="00777306" w:rsidRDefault="00334F2A">
      <w:pPr>
        <w:numPr>
          <w:ilvl w:val="0"/>
          <w:numId w:val="11"/>
        </w:numPr>
        <w:spacing w:line="360" w:lineRule="auto"/>
      </w:pPr>
      <w:r>
        <w:rPr>
          <w:rFonts w:hint="eastAsia"/>
        </w:rPr>
        <w:t>服务器端软件选择</w:t>
      </w:r>
    </w:p>
    <w:p w14:paraId="21A4101A" w14:textId="77777777" w:rsidR="00777306" w:rsidRDefault="00334F2A">
      <w:pPr>
        <w:spacing w:line="360" w:lineRule="auto"/>
        <w:ind w:left="840"/>
      </w:pPr>
      <w:r>
        <w:rPr>
          <w:rFonts w:hint="eastAsia"/>
        </w:rPr>
        <w:t>操作系统：</w:t>
      </w:r>
      <w:r>
        <w:rPr>
          <w:rFonts w:hint="eastAsia"/>
        </w:rPr>
        <w:t>Windows</w:t>
      </w:r>
    </w:p>
    <w:p w14:paraId="2E0A80E6" w14:textId="77777777" w:rsidR="00777306" w:rsidRDefault="00334F2A">
      <w:pPr>
        <w:spacing w:line="360" w:lineRule="auto"/>
        <w:ind w:left="840"/>
      </w:pPr>
      <w:r>
        <w:rPr>
          <w:rFonts w:hint="eastAsia"/>
        </w:rPr>
        <w:t>数据库管理系统：</w:t>
      </w:r>
      <w:r>
        <w:rPr>
          <w:rFonts w:hint="eastAsia"/>
        </w:rPr>
        <w:t>MySQL</w:t>
      </w:r>
    </w:p>
    <w:p w14:paraId="63FFCE05" w14:textId="77777777" w:rsidR="00777306" w:rsidRDefault="00334F2A">
      <w:pPr>
        <w:spacing w:line="360" w:lineRule="auto"/>
        <w:ind w:left="840"/>
      </w:pPr>
      <w:r>
        <w:rPr>
          <w:rFonts w:hint="eastAsia"/>
        </w:rPr>
        <w:t>开发工具：</w:t>
      </w:r>
      <w:r>
        <w:rPr>
          <w:rFonts w:hint="eastAsia"/>
        </w:rPr>
        <w:t>Eclipse</w:t>
      </w:r>
    </w:p>
    <w:p w14:paraId="678F872E" w14:textId="77777777" w:rsidR="00777306" w:rsidRDefault="00777306">
      <w:pPr>
        <w:spacing w:line="360" w:lineRule="auto"/>
        <w:ind w:left="840"/>
      </w:pPr>
    </w:p>
    <w:p w14:paraId="0841E919" w14:textId="77777777" w:rsidR="00777306" w:rsidRDefault="00334F2A">
      <w:pPr>
        <w:numPr>
          <w:ilvl w:val="0"/>
          <w:numId w:val="11"/>
        </w:numPr>
        <w:spacing w:line="360" w:lineRule="auto"/>
      </w:pPr>
      <w:r>
        <w:rPr>
          <w:rFonts w:hint="eastAsia"/>
        </w:rPr>
        <w:t>客户端软件选择</w:t>
      </w:r>
    </w:p>
    <w:p w14:paraId="63982172" w14:textId="77777777" w:rsidR="00777306" w:rsidRDefault="00334F2A">
      <w:pPr>
        <w:spacing w:line="360" w:lineRule="auto"/>
        <w:ind w:left="840"/>
      </w:pPr>
      <w:bookmarkStart w:id="52" w:name="_Toc430813103"/>
      <w:r>
        <w:rPr>
          <w:rFonts w:hint="eastAsia"/>
        </w:rPr>
        <w:t>浏览器：</w:t>
      </w:r>
      <w:r>
        <w:rPr>
          <w:rFonts w:hint="eastAsia"/>
        </w:rPr>
        <w:t>IE</w:t>
      </w:r>
      <w:r>
        <w:t xml:space="preserve"> </w:t>
      </w:r>
      <w:r>
        <w:rPr>
          <w:rFonts w:hint="eastAsia"/>
        </w:rPr>
        <w:t>11</w:t>
      </w:r>
      <w:r>
        <w:rPr>
          <w:rFonts w:hint="eastAsia"/>
        </w:rPr>
        <w:t>、</w:t>
      </w:r>
      <w:r>
        <w:rPr>
          <w:rFonts w:hint="eastAsia"/>
        </w:rPr>
        <w:t>Firefox</w:t>
      </w:r>
      <w:r>
        <w:t xml:space="preserve"> </w:t>
      </w:r>
      <w:r>
        <w:rPr>
          <w:rFonts w:hint="eastAsia"/>
        </w:rPr>
        <w:t>42</w:t>
      </w:r>
      <w:r>
        <w:rPr>
          <w:rFonts w:hint="eastAsia"/>
        </w:rPr>
        <w:t>、</w:t>
      </w:r>
      <w:r>
        <w:rPr>
          <w:rFonts w:hint="eastAsia"/>
        </w:rPr>
        <w:t>Goo</w:t>
      </w:r>
      <w:r>
        <w:t>gle chrome</w:t>
      </w:r>
      <w:r>
        <w:rPr>
          <w:rFonts w:hint="eastAsia"/>
        </w:rPr>
        <w:t xml:space="preserve"> 53</w:t>
      </w:r>
      <w:r>
        <w:rPr>
          <w:rFonts w:hint="eastAsia"/>
        </w:rPr>
        <w:t>以上</w:t>
      </w:r>
    </w:p>
    <w:p w14:paraId="5E48098C" w14:textId="77777777" w:rsidR="00777306" w:rsidRDefault="00334F2A">
      <w:pPr>
        <w:pStyle w:val="2"/>
      </w:pPr>
      <w:bookmarkStart w:id="53" w:name="_Toc464152228"/>
      <w:r>
        <w:rPr>
          <w:rFonts w:hint="eastAsia"/>
        </w:rPr>
        <w:t>4.3</w:t>
      </w:r>
      <w:r>
        <w:rPr>
          <w:rFonts w:hint="eastAsia"/>
        </w:rPr>
        <w:t>接口</w:t>
      </w:r>
      <w:bookmarkEnd w:id="52"/>
      <w:bookmarkEnd w:id="53"/>
    </w:p>
    <w:p w14:paraId="0CA338B9" w14:textId="3400161D" w:rsidR="00777306" w:rsidRDefault="00334F2A">
      <w:pPr>
        <w:spacing w:line="360" w:lineRule="auto"/>
        <w:ind w:firstLine="420"/>
      </w:pPr>
      <w:r>
        <w:rPr>
          <w:rFonts w:hint="eastAsia"/>
        </w:rPr>
        <w:t>用户接口为博客系统界面，</w:t>
      </w:r>
      <w:r w:rsidR="00565248">
        <w:rPr>
          <w:rFonts w:hint="eastAsia"/>
        </w:rPr>
        <w:t>通过系统提示用户可输入要发表的文章或要发布的评论；内部接口为登录</w:t>
      </w:r>
      <w:r>
        <w:rPr>
          <w:rFonts w:hint="eastAsia"/>
        </w:rPr>
        <w:t>名、密码的一致性。</w:t>
      </w:r>
    </w:p>
    <w:p w14:paraId="6CC3C428" w14:textId="77777777" w:rsidR="00777306" w:rsidRDefault="00334F2A">
      <w:pPr>
        <w:pStyle w:val="2"/>
      </w:pPr>
      <w:bookmarkStart w:id="54" w:name="_Toc430813104"/>
      <w:bookmarkStart w:id="55" w:name="_Toc464152229"/>
      <w:r>
        <w:rPr>
          <w:rFonts w:hint="eastAsia"/>
        </w:rPr>
        <w:t>4.4</w:t>
      </w:r>
      <w:r>
        <w:rPr>
          <w:rFonts w:hint="eastAsia"/>
        </w:rPr>
        <w:t>控制</w:t>
      </w:r>
      <w:bookmarkEnd w:id="54"/>
      <w:bookmarkEnd w:id="55"/>
    </w:p>
    <w:p w14:paraId="2D492027" w14:textId="77777777" w:rsidR="00777306" w:rsidRDefault="00334F2A">
      <w:pPr>
        <w:spacing w:line="360" w:lineRule="auto"/>
        <w:ind w:firstLine="420"/>
        <w:rPr>
          <w:rFonts w:ascii="宋体" w:hAnsi="宋体"/>
          <w:b/>
          <w:sz w:val="28"/>
          <w:szCs w:val="28"/>
        </w:rPr>
      </w:pPr>
      <w:r>
        <w:rPr>
          <w:rFonts w:hint="eastAsia"/>
        </w:rPr>
        <w:t>本系统通过网络提供服务，用户通过浏览器访问服务器，向服务器发出服务请求。因此，需要使用</w:t>
      </w:r>
      <w:r>
        <w:rPr>
          <w:rFonts w:hint="eastAsia"/>
        </w:rPr>
        <w:t xml:space="preserve"> TCP/IP </w:t>
      </w:r>
      <w:r>
        <w:rPr>
          <w:rFonts w:hint="eastAsia"/>
        </w:rPr>
        <w:t>网络协议，作为标准的通信控制接口。</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p>
    <w:p w14:paraId="6963481D" w14:textId="77777777" w:rsidR="00777306" w:rsidRDefault="00777306"/>
    <w:sectPr w:rsidR="00777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D31"/>
    <w:multiLevelType w:val="multilevel"/>
    <w:tmpl w:val="0EFD3D31"/>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 w15:restartNumberingAfterBreak="0">
    <w:nsid w:val="18C26D2F"/>
    <w:multiLevelType w:val="multilevel"/>
    <w:tmpl w:val="18C26D2F"/>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1A7D6D8B"/>
    <w:multiLevelType w:val="multilevel"/>
    <w:tmpl w:val="1A7D6D8B"/>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23C20C16"/>
    <w:multiLevelType w:val="multilevel"/>
    <w:tmpl w:val="23C20C16"/>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394D676E"/>
    <w:multiLevelType w:val="singleLevel"/>
    <w:tmpl w:val="394D676E"/>
    <w:lvl w:ilvl="0">
      <w:start w:val="12"/>
      <w:numFmt w:val="decimal"/>
      <w:lvlText w:val="%1."/>
      <w:lvlJc w:val="left"/>
      <w:pPr>
        <w:tabs>
          <w:tab w:val="left" w:pos="312"/>
        </w:tabs>
      </w:pPr>
    </w:lvl>
  </w:abstractNum>
  <w:abstractNum w:abstractNumId="5" w15:restartNumberingAfterBreak="0">
    <w:nsid w:val="3DE5464D"/>
    <w:multiLevelType w:val="multilevel"/>
    <w:tmpl w:val="3DE5464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78403AE"/>
    <w:multiLevelType w:val="multilevel"/>
    <w:tmpl w:val="478403AE"/>
    <w:lvl w:ilvl="0">
      <w:start w:val="1"/>
      <w:numFmt w:val="decimalEnclosedCircle"/>
      <w:lvlText w:val="%1"/>
      <w:lvlJc w:val="left"/>
      <w:pPr>
        <w:ind w:left="927" w:hanging="360"/>
      </w:pPr>
      <w:rPr>
        <w:rFonts w:hint="eastAsia"/>
      </w:rPr>
    </w:lvl>
    <w:lvl w:ilvl="1">
      <w:start w:val="1"/>
      <w:numFmt w:val="lowerLetter"/>
      <w:lvlText w:val="%2)"/>
      <w:lvlJc w:val="left"/>
      <w:pPr>
        <w:ind w:left="1407" w:hanging="420"/>
      </w:pPr>
      <w:rPr>
        <w:rFonts w:hint="eastAsia"/>
      </w:rPr>
    </w:lvl>
    <w:lvl w:ilvl="2">
      <w:start w:val="1"/>
      <w:numFmt w:val="lowerRoman"/>
      <w:lvlText w:val="%3."/>
      <w:lvlJc w:val="right"/>
      <w:pPr>
        <w:ind w:left="1827" w:hanging="420"/>
      </w:pPr>
      <w:rPr>
        <w:rFonts w:hint="eastAsia"/>
      </w:rPr>
    </w:lvl>
    <w:lvl w:ilvl="3">
      <w:start w:val="1"/>
      <w:numFmt w:val="decimal"/>
      <w:lvlText w:val="%4."/>
      <w:lvlJc w:val="left"/>
      <w:pPr>
        <w:ind w:left="2247" w:hanging="420"/>
      </w:pPr>
      <w:rPr>
        <w:rFonts w:hint="eastAsia"/>
      </w:rPr>
    </w:lvl>
    <w:lvl w:ilvl="4">
      <w:start w:val="1"/>
      <w:numFmt w:val="lowerLetter"/>
      <w:lvlText w:val="%5)"/>
      <w:lvlJc w:val="left"/>
      <w:pPr>
        <w:ind w:left="2667" w:hanging="420"/>
      </w:pPr>
      <w:rPr>
        <w:rFonts w:hint="eastAsia"/>
      </w:rPr>
    </w:lvl>
    <w:lvl w:ilvl="5">
      <w:start w:val="1"/>
      <w:numFmt w:val="lowerRoman"/>
      <w:lvlText w:val="%6."/>
      <w:lvlJc w:val="right"/>
      <w:pPr>
        <w:ind w:left="3087" w:hanging="420"/>
      </w:pPr>
      <w:rPr>
        <w:rFonts w:hint="eastAsia"/>
      </w:rPr>
    </w:lvl>
    <w:lvl w:ilvl="6">
      <w:start w:val="1"/>
      <w:numFmt w:val="decimal"/>
      <w:lvlText w:val="%7."/>
      <w:lvlJc w:val="left"/>
      <w:pPr>
        <w:ind w:left="3507" w:hanging="420"/>
      </w:pPr>
      <w:rPr>
        <w:rFonts w:hint="eastAsia"/>
      </w:rPr>
    </w:lvl>
    <w:lvl w:ilvl="7">
      <w:start w:val="1"/>
      <w:numFmt w:val="lowerLetter"/>
      <w:lvlText w:val="%8)"/>
      <w:lvlJc w:val="left"/>
      <w:pPr>
        <w:ind w:left="3927" w:hanging="420"/>
      </w:pPr>
      <w:rPr>
        <w:rFonts w:hint="eastAsia"/>
      </w:rPr>
    </w:lvl>
    <w:lvl w:ilvl="8">
      <w:start w:val="1"/>
      <w:numFmt w:val="lowerRoman"/>
      <w:lvlText w:val="%9."/>
      <w:lvlJc w:val="right"/>
      <w:pPr>
        <w:ind w:left="4347" w:hanging="420"/>
      </w:pPr>
      <w:rPr>
        <w:rFonts w:hint="eastAsia"/>
      </w:rPr>
    </w:lvl>
  </w:abstractNum>
  <w:abstractNum w:abstractNumId="7" w15:restartNumberingAfterBreak="0">
    <w:nsid w:val="5EA66105"/>
    <w:multiLevelType w:val="multilevel"/>
    <w:tmpl w:val="5EA6610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843200F"/>
    <w:multiLevelType w:val="multilevel"/>
    <w:tmpl w:val="6843200F"/>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9" w15:restartNumberingAfterBreak="0">
    <w:nsid w:val="6BF26CB5"/>
    <w:multiLevelType w:val="multilevel"/>
    <w:tmpl w:val="6BF26CB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759E01E5"/>
    <w:multiLevelType w:val="multilevel"/>
    <w:tmpl w:val="759E01E5"/>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8"/>
  </w:num>
  <w:num w:numId="3">
    <w:abstractNumId w:val="3"/>
  </w:num>
  <w:num w:numId="4">
    <w:abstractNumId w:val="2"/>
  </w:num>
  <w:num w:numId="5">
    <w:abstractNumId w:val="0"/>
  </w:num>
  <w:num w:numId="6">
    <w:abstractNumId w:val="6"/>
  </w:num>
  <w:num w:numId="7">
    <w:abstractNumId w:val="4"/>
  </w:num>
  <w:num w:numId="8">
    <w:abstractNumId w:val="5"/>
  </w:num>
  <w:num w:numId="9">
    <w:abstractNumId w:val="10"/>
  </w:num>
  <w:num w:numId="10">
    <w:abstractNumId w:val="9"/>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毛毛妈">
    <w15:presenceInfo w15:providerId="None" w15:userId="毛毛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CF0E5C"/>
    <w:rsid w:val="000C182A"/>
    <w:rsid w:val="001A3641"/>
    <w:rsid w:val="00257867"/>
    <w:rsid w:val="00281506"/>
    <w:rsid w:val="00334F2A"/>
    <w:rsid w:val="00342EF5"/>
    <w:rsid w:val="00363125"/>
    <w:rsid w:val="00371856"/>
    <w:rsid w:val="00377508"/>
    <w:rsid w:val="00392BA7"/>
    <w:rsid w:val="003A1DC1"/>
    <w:rsid w:val="004B1A16"/>
    <w:rsid w:val="00565248"/>
    <w:rsid w:val="0063450A"/>
    <w:rsid w:val="006C1B45"/>
    <w:rsid w:val="00777306"/>
    <w:rsid w:val="00851230"/>
    <w:rsid w:val="00857852"/>
    <w:rsid w:val="008F529A"/>
    <w:rsid w:val="008F7668"/>
    <w:rsid w:val="00911D2F"/>
    <w:rsid w:val="0098687C"/>
    <w:rsid w:val="009E6763"/>
    <w:rsid w:val="00AD602F"/>
    <w:rsid w:val="00B44D07"/>
    <w:rsid w:val="00BA6479"/>
    <w:rsid w:val="00C036C9"/>
    <w:rsid w:val="00C16422"/>
    <w:rsid w:val="00C267D9"/>
    <w:rsid w:val="00C83375"/>
    <w:rsid w:val="00C87E21"/>
    <w:rsid w:val="00CF2783"/>
    <w:rsid w:val="00D4451A"/>
    <w:rsid w:val="00D60EEE"/>
    <w:rsid w:val="00F7096F"/>
    <w:rsid w:val="01D40636"/>
    <w:rsid w:val="07501583"/>
    <w:rsid w:val="07F4548A"/>
    <w:rsid w:val="0D2B30E4"/>
    <w:rsid w:val="19AD4B52"/>
    <w:rsid w:val="1A4C08D0"/>
    <w:rsid w:val="236D0FBA"/>
    <w:rsid w:val="2E35520E"/>
    <w:rsid w:val="2FE03832"/>
    <w:rsid w:val="32AD2985"/>
    <w:rsid w:val="349875A9"/>
    <w:rsid w:val="42457B06"/>
    <w:rsid w:val="49DC6D90"/>
    <w:rsid w:val="4D134EF8"/>
    <w:rsid w:val="54940F2D"/>
    <w:rsid w:val="54D447C7"/>
    <w:rsid w:val="589B5661"/>
    <w:rsid w:val="5C316AEB"/>
    <w:rsid w:val="63E41CC9"/>
    <w:rsid w:val="67FE4C85"/>
    <w:rsid w:val="6ACF0E5C"/>
    <w:rsid w:val="6D535020"/>
    <w:rsid w:val="74CA02E0"/>
    <w:rsid w:val="771D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8CC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420"/>
      <w:jc w:val="left"/>
    </w:pPr>
    <w:rPr>
      <w:i/>
      <w:iCs/>
    </w:rPr>
  </w:style>
  <w:style w:type="paragraph" w:styleId="TOC1">
    <w:name w:val="toc 1"/>
    <w:basedOn w:val="a"/>
    <w:next w:val="a"/>
    <w:uiPriority w:val="39"/>
    <w:qFormat/>
    <w:pPr>
      <w:tabs>
        <w:tab w:val="right" w:leader="dot" w:pos="8296"/>
      </w:tabs>
      <w:spacing w:before="120" w:after="120"/>
      <w:jc w:val="center"/>
    </w:pPr>
    <w:rPr>
      <w:b/>
      <w:bCs/>
      <w:caps/>
      <w:sz w:val="28"/>
      <w:szCs w:val="28"/>
    </w:rPr>
  </w:style>
  <w:style w:type="paragraph" w:styleId="TOC2">
    <w:name w:val="toc 2"/>
    <w:basedOn w:val="a"/>
    <w:next w:val="a"/>
    <w:uiPriority w:val="39"/>
    <w:qFormat/>
    <w:pPr>
      <w:ind w:left="210"/>
      <w:jc w:val="left"/>
    </w:pPr>
    <w:rPr>
      <w:smallCaps/>
    </w:rPr>
  </w:style>
  <w:style w:type="character" w:styleId="a3">
    <w:name w:val="Strong"/>
    <w:qFormat/>
    <w:rPr>
      <w:b/>
      <w:bCs/>
    </w:rPr>
  </w:style>
  <w:style w:type="character" w:styleId="a4">
    <w:name w:val="Hyperlink"/>
    <w:uiPriority w:val="99"/>
    <w:qFormat/>
    <w:rPr>
      <w:color w:val="0000FF"/>
      <w:u w:val="single"/>
    </w:rPr>
  </w:style>
  <w:style w:type="paragraph" w:customStyle="1" w:styleId="Style5">
    <w:name w:val="_Style 5"/>
    <w:basedOn w:val="1"/>
    <w:next w:val="a"/>
    <w:uiPriority w:val="39"/>
    <w:unhideWhenUsed/>
    <w:qFormat/>
    <w:pPr>
      <w:widowControl/>
      <w:spacing w:before="240" w:after="0" w:line="259" w:lineRule="auto"/>
      <w:jc w:val="left"/>
      <w:outlineLvl w:val="9"/>
    </w:pPr>
    <w:rPr>
      <w:rFonts w:ascii="Calibri Light" w:hAnsi="Calibri Light"/>
      <w:b w:val="0"/>
      <w:bCs w:val="0"/>
      <w:color w:val="2E74B5"/>
      <w:kern w:val="0"/>
      <w:sz w:val="32"/>
      <w:szCs w:val="32"/>
    </w:r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40</TotalTime>
  <Pages>26</Pages>
  <Words>1014</Words>
  <Characters>5785</Characters>
  <Application>Microsoft Office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慧</dc:creator>
  <cp:lastModifiedBy>毛毛妈</cp:lastModifiedBy>
  <cp:revision>12</cp:revision>
  <dcterms:created xsi:type="dcterms:W3CDTF">2018-10-14T09:08:00Z</dcterms:created>
  <dcterms:modified xsi:type="dcterms:W3CDTF">2018-10-22T08:18:00Z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