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B864" w14:textId="77777777" w:rsidR="00B44B1D" w:rsidRDefault="007B4E04">
      <w:pPr>
        <w:pStyle w:val="TOC10"/>
        <w:rPr>
          <w:sz w:val="24"/>
          <w:szCs w:val="24"/>
          <w:lang w:val="zh-CN"/>
        </w:rPr>
      </w:pPr>
      <w:bookmarkStart w:id="0" w:name="_Toc430813087"/>
      <w:bookmarkStart w:id="1" w:name="_Toc495742800"/>
      <w:r>
        <w:rPr>
          <w:rFonts w:hint="eastAsia"/>
          <w:sz w:val="24"/>
          <w:szCs w:val="24"/>
          <w:lang w:val="zh-CN"/>
        </w:rPr>
        <w:t>分工：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张小杰</w:t>
      </w:r>
      <w:r>
        <w:rPr>
          <w:rFonts w:hint="eastAsia"/>
          <w:sz w:val="24"/>
          <w:szCs w:val="24"/>
          <w:lang w:val="zh-CN"/>
        </w:rPr>
        <w:t>3</w:t>
      </w:r>
      <w:r>
        <w:rPr>
          <w:sz w:val="24"/>
          <w:szCs w:val="24"/>
          <w:lang w:val="zh-CN"/>
        </w:rPr>
        <w:t>5%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宋沈博</w:t>
      </w:r>
      <w:r>
        <w:rPr>
          <w:rFonts w:hint="eastAsia"/>
          <w:sz w:val="24"/>
          <w:szCs w:val="24"/>
          <w:lang w:val="zh-CN"/>
        </w:rPr>
        <w:t>3</w:t>
      </w:r>
      <w:r>
        <w:rPr>
          <w:sz w:val="24"/>
          <w:szCs w:val="24"/>
          <w:lang w:val="zh-CN"/>
        </w:rPr>
        <w:t>0%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李亮</w:t>
      </w:r>
      <w:r>
        <w:rPr>
          <w:rFonts w:hint="eastAsia"/>
          <w:sz w:val="24"/>
          <w:szCs w:val="24"/>
          <w:lang w:val="zh-CN"/>
        </w:rPr>
        <w:t>3</w:t>
      </w:r>
      <w:r>
        <w:rPr>
          <w:sz w:val="24"/>
          <w:szCs w:val="24"/>
          <w:lang w:val="zh-CN"/>
        </w:rPr>
        <w:t>5%</w:t>
      </w:r>
    </w:p>
    <w:p w14:paraId="5141B31D" w14:textId="77777777" w:rsidR="00B44B1D" w:rsidRDefault="007B4E04">
      <w:pPr>
        <w:pStyle w:val="TOC10"/>
      </w:pPr>
      <w:r>
        <w:rPr>
          <w:lang w:val="zh-CN"/>
        </w:rPr>
        <w:t>目录</w:t>
      </w:r>
    </w:p>
    <w:p w14:paraId="608130C1" w14:textId="77777777" w:rsidR="00B44B1D" w:rsidRDefault="007B4E04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152203" w:history="1">
        <w:r>
          <w:rPr>
            <w:rStyle w:val="aa"/>
          </w:rPr>
          <w:t>1</w:t>
        </w:r>
        <w:r>
          <w:rPr>
            <w:rStyle w:val="aa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_Toc464152203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38586B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04" w:history="1">
        <w:r>
          <w:rPr>
            <w:rStyle w:val="aa"/>
          </w:rPr>
          <w:t>1.1</w:t>
        </w:r>
        <w:r>
          <w:rPr>
            <w:rStyle w:val="aa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_Toc464152204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7A4E7D3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05" w:history="1">
        <w:r>
          <w:rPr>
            <w:rStyle w:val="aa"/>
          </w:rPr>
          <w:t>1.2</w:t>
        </w:r>
        <w:r>
          <w:rPr>
            <w:rStyle w:val="aa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_Toc464</w:instrText>
        </w:r>
        <w:r>
          <w:instrText xml:space="preserve">152205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C5E5327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06" w:history="1">
        <w:r>
          <w:rPr>
            <w:rStyle w:val="aa"/>
          </w:rPr>
          <w:t>1.3</w:t>
        </w:r>
        <w:r>
          <w:rPr>
            <w:rStyle w:val="aa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_Toc464152206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9A906A3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07" w:history="1">
        <w:r>
          <w:rPr>
            <w:rStyle w:val="aa"/>
          </w:rPr>
          <w:t>1.4</w:t>
        </w:r>
        <w:r>
          <w:rPr>
            <w:rStyle w:val="aa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_Toc464152207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47084A3" w14:textId="77777777" w:rsidR="00B44B1D" w:rsidRDefault="007B4E04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464152208" w:history="1">
        <w:r>
          <w:rPr>
            <w:rStyle w:val="aa"/>
          </w:rPr>
          <w:t>2</w:t>
        </w:r>
        <w:r>
          <w:rPr>
            <w:rStyle w:val="aa"/>
            <w:rFonts w:hint="eastAsia"/>
          </w:rPr>
          <w:t>任务概述</w:t>
        </w:r>
        <w:r>
          <w:tab/>
        </w:r>
        <w:r>
          <w:fldChar w:fldCharType="begin"/>
        </w:r>
        <w:r>
          <w:instrText xml:space="preserve"> PAGEREF _Toc464152208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B9D50DC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09" w:history="1">
        <w:r>
          <w:rPr>
            <w:rStyle w:val="aa"/>
          </w:rPr>
          <w:t>2.1</w:t>
        </w:r>
        <w:r>
          <w:rPr>
            <w:rStyle w:val="aa"/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PAGEREF _Toc464152209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D33D445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10" w:history="1">
        <w:r>
          <w:rPr>
            <w:rStyle w:val="aa"/>
          </w:rPr>
          <w:t>2.2</w:t>
        </w:r>
        <w:r>
          <w:rPr>
            <w:rStyle w:val="aa"/>
            <w:rFonts w:hint="eastAsia"/>
          </w:rPr>
          <w:t>用户的特点</w:t>
        </w:r>
        <w:r>
          <w:tab/>
        </w:r>
        <w:r>
          <w:fldChar w:fldCharType="begin"/>
        </w:r>
        <w:r>
          <w:instrText xml:space="preserve"> PAGEREF _Toc46</w:instrText>
        </w:r>
        <w:r>
          <w:instrText xml:space="preserve">4152210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635ECA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11" w:history="1">
        <w:r>
          <w:rPr>
            <w:rStyle w:val="aa"/>
          </w:rPr>
          <w:t>2.3</w:t>
        </w:r>
        <w:r>
          <w:rPr>
            <w:rStyle w:val="aa"/>
            <w:rFonts w:hint="eastAsia"/>
          </w:rPr>
          <w:t>假定和约束</w:t>
        </w:r>
        <w:r>
          <w:tab/>
        </w:r>
        <w:r>
          <w:rPr>
            <w:rFonts w:hint="eastAsia"/>
          </w:rPr>
          <w:t>4</w:t>
        </w:r>
      </w:hyperlink>
    </w:p>
    <w:p w14:paraId="273851D0" w14:textId="77777777" w:rsidR="00B44B1D" w:rsidRDefault="007B4E04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464152212" w:history="1">
        <w:r>
          <w:rPr>
            <w:rStyle w:val="aa"/>
          </w:rPr>
          <w:t>3</w:t>
        </w:r>
        <w:r>
          <w:rPr>
            <w:rStyle w:val="aa"/>
            <w:rFonts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_Toc464152212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A757A7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13" w:history="1">
        <w:r>
          <w:rPr>
            <w:rStyle w:val="aa"/>
          </w:rPr>
          <w:t>3.1</w:t>
        </w:r>
        <w:r>
          <w:rPr>
            <w:rStyle w:val="aa"/>
            <w:rFonts w:hint="eastAsia"/>
          </w:rPr>
          <w:t>对功能的规定</w:t>
        </w:r>
        <w:r>
          <w:tab/>
        </w:r>
        <w:r>
          <w:fldChar w:fldCharType="begin"/>
        </w:r>
        <w:r>
          <w:instrText xml:space="preserve"> PAGEREF _Toc464152213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CDA7942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14" w:history="1">
        <w:r>
          <w:rPr>
            <w:rStyle w:val="aa"/>
          </w:rPr>
          <w:t xml:space="preserve">3.1.1 </w:t>
        </w:r>
        <w:r>
          <w:rPr>
            <w:rStyle w:val="aa"/>
            <w:rFonts w:hint="eastAsia"/>
          </w:rPr>
          <w:t>确定参与者</w:t>
        </w:r>
        <w:r>
          <w:tab/>
        </w:r>
        <w:r>
          <w:fldChar w:fldCharType="begin"/>
        </w:r>
        <w:r>
          <w:instrText xml:space="preserve"> PAGEREF _Toc464152214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46ABFC6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15" w:history="1">
        <w:r>
          <w:rPr>
            <w:rStyle w:val="aa"/>
          </w:rPr>
          <w:t xml:space="preserve">3.1.2 </w:t>
        </w:r>
        <w:r>
          <w:rPr>
            <w:rStyle w:val="aa"/>
            <w:rFonts w:hint="eastAsia"/>
          </w:rPr>
          <w:t>确定用例</w:t>
        </w:r>
        <w:r>
          <w:tab/>
        </w:r>
        <w:r>
          <w:rPr>
            <w:rFonts w:hint="eastAsia"/>
          </w:rPr>
          <w:t>6</w:t>
        </w:r>
      </w:hyperlink>
    </w:p>
    <w:p w14:paraId="3E4C173A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16" w:history="1">
        <w:r>
          <w:rPr>
            <w:rStyle w:val="aa"/>
          </w:rPr>
          <w:t xml:space="preserve">3.1.3 </w:t>
        </w:r>
        <w:r>
          <w:rPr>
            <w:rStyle w:val="aa"/>
            <w:rFonts w:hint="eastAsia"/>
          </w:rPr>
          <w:t>用例说明</w:t>
        </w:r>
        <w:r>
          <w:tab/>
        </w:r>
        <w:r>
          <w:rPr>
            <w:rFonts w:hint="eastAsia"/>
          </w:rPr>
          <w:t>7</w:t>
        </w:r>
      </w:hyperlink>
    </w:p>
    <w:p w14:paraId="0823CF23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17" w:history="1">
        <w:r>
          <w:rPr>
            <w:rStyle w:val="aa"/>
          </w:rPr>
          <w:t>3.2</w:t>
        </w:r>
        <w:r>
          <w:rPr>
            <w:rStyle w:val="aa"/>
            <w:rFonts w:hint="eastAsia"/>
          </w:rPr>
          <w:t>对性能的规定</w:t>
        </w:r>
        <w:r>
          <w:tab/>
        </w:r>
        <w:r>
          <w:fldChar w:fldCharType="begin"/>
        </w:r>
        <w:r>
          <w:instrText xml:space="preserve"> PAGEREF _Toc464152217 \h </w:instrText>
        </w:r>
        <w:r>
          <w:fldChar w:fldCharType="separate"/>
        </w:r>
        <w:r>
          <w:t>1</w:t>
        </w:r>
        <w:r>
          <w:rPr>
            <w:rFonts w:hint="eastAsia"/>
          </w:rPr>
          <w:t>8</w:t>
        </w:r>
        <w:r>
          <w:fldChar w:fldCharType="end"/>
        </w:r>
      </w:hyperlink>
    </w:p>
    <w:p w14:paraId="60CE14A1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18" w:history="1">
        <w:r>
          <w:rPr>
            <w:rStyle w:val="aa"/>
          </w:rPr>
          <w:t>3.2.1</w:t>
        </w:r>
        <w:r>
          <w:rPr>
            <w:rStyle w:val="aa"/>
            <w:rFonts w:hint="eastAsia"/>
          </w:rPr>
          <w:t>精度</w:t>
        </w:r>
        <w:r>
          <w:tab/>
        </w:r>
        <w:r>
          <w:fldChar w:fldCharType="begin"/>
        </w:r>
        <w:r>
          <w:instrText xml:space="preserve"> PAGEREF _Toc464152218 \h </w:instrText>
        </w:r>
        <w:r>
          <w:fldChar w:fldCharType="separate"/>
        </w:r>
        <w:r>
          <w:t>1</w:t>
        </w:r>
        <w:r>
          <w:rPr>
            <w:rFonts w:hint="eastAsia"/>
          </w:rPr>
          <w:t>8</w:t>
        </w:r>
        <w:r>
          <w:fldChar w:fldCharType="end"/>
        </w:r>
      </w:hyperlink>
    </w:p>
    <w:p w14:paraId="5CFA570D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19" w:history="1">
        <w:r>
          <w:rPr>
            <w:rStyle w:val="aa"/>
          </w:rPr>
          <w:t>3.2.2</w:t>
        </w:r>
        <w:r>
          <w:rPr>
            <w:rStyle w:val="aa"/>
            <w:rFonts w:hint="eastAsia"/>
          </w:rPr>
          <w:t>时间特性要求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_Toc464152219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AEA8383" w14:textId="77777777" w:rsidR="00B44B1D" w:rsidRDefault="007B4E04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464152220" w:history="1">
        <w:r>
          <w:rPr>
            <w:rStyle w:val="aa"/>
          </w:rPr>
          <w:t>3.2.3</w:t>
        </w:r>
        <w:r>
          <w:rPr>
            <w:rStyle w:val="aa"/>
            <w:rFonts w:hint="eastAsia"/>
          </w:rPr>
          <w:t>灵活性</w:t>
        </w:r>
        <w:r>
          <w:tab/>
        </w:r>
        <w:r>
          <w:fldChar w:fldCharType="begin"/>
        </w:r>
        <w:r>
          <w:instrText xml:space="preserve"> PAGEREF _Toc464152220 \h </w:instrText>
        </w:r>
        <w:r>
          <w:fldChar w:fldCharType="separate"/>
        </w:r>
        <w:r>
          <w:t>1</w:t>
        </w:r>
        <w:r>
          <w:rPr>
            <w:rFonts w:hint="eastAsia"/>
          </w:rPr>
          <w:t>9</w:t>
        </w:r>
        <w:r>
          <w:fldChar w:fldCharType="end"/>
        </w:r>
      </w:hyperlink>
    </w:p>
    <w:p w14:paraId="61C400BE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1" w:history="1">
        <w:r>
          <w:rPr>
            <w:rStyle w:val="aa"/>
          </w:rPr>
          <w:t>3.3</w:t>
        </w:r>
        <w:r>
          <w:rPr>
            <w:rStyle w:val="aa"/>
            <w:rFonts w:hint="eastAsia"/>
          </w:rPr>
          <w:t>输人输出要求</w:t>
        </w:r>
        <w:r>
          <w:tab/>
        </w:r>
        <w:r>
          <w:rPr>
            <w:rFonts w:hint="eastAsia"/>
          </w:rPr>
          <w:t>1</w:t>
        </w:r>
      </w:hyperlink>
      <w:r>
        <w:rPr>
          <w:rFonts w:hint="eastAsia"/>
        </w:rPr>
        <w:t>9</w:t>
      </w:r>
    </w:p>
    <w:p w14:paraId="375D7628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2" w:history="1">
        <w:r>
          <w:rPr>
            <w:rStyle w:val="aa"/>
          </w:rPr>
          <w:t>3.4</w:t>
        </w:r>
        <w:r>
          <w:rPr>
            <w:rStyle w:val="aa"/>
            <w:rFonts w:hint="eastAsia"/>
          </w:rPr>
          <w:t>数据管理能力要求</w:t>
        </w:r>
        <w:r>
          <w:tab/>
        </w:r>
        <w:r>
          <w:rPr>
            <w:rFonts w:hint="eastAsia"/>
          </w:rPr>
          <w:t>1</w:t>
        </w:r>
      </w:hyperlink>
      <w:r>
        <w:rPr>
          <w:rFonts w:hint="eastAsia"/>
        </w:rPr>
        <w:t>9</w:t>
      </w:r>
    </w:p>
    <w:p w14:paraId="178A9D0C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3" w:history="1">
        <w:r>
          <w:rPr>
            <w:rStyle w:val="aa"/>
          </w:rPr>
          <w:t>3.5</w:t>
        </w:r>
        <w:r>
          <w:rPr>
            <w:rStyle w:val="aa"/>
            <w:rFonts w:hint="eastAsia"/>
          </w:rPr>
          <w:t>故障处理要求</w:t>
        </w:r>
        <w:r>
          <w:tab/>
        </w:r>
        <w:r>
          <w:fldChar w:fldCharType="begin"/>
        </w:r>
        <w:r>
          <w:instrText xml:space="preserve"> PAGEREF _Toc464152223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BB797E5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4" w:history="1">
        <w:r>
          <w:rPr>
            <w:rStyle w:val="aa"/>
          </w:rPr>
          <w:t>3.6</w:t>
        </w:r>
        <w:r>
          <w:rPr>
            <w:rStyle w:val="aa"/>
            <w:rFonts w:hint="eastAsia"/>
          </w:rPr>
          <w:t>其他专门要求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14:paraId="0D4B116C" w14:textId="77777777" w:rsidR="00B44B1D" w:rsidRDefault="007B4E04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464152225" w:history="1">
        <w:r>
          <w:rPr>
            <w:rStyle w:val="aa"/>
          </w:rPr>
          <w:t>4</w:t>
        </w:r>
        <w:r>
          <w:rPr>
            <w:rStyle w:val="aa"/>
            <w:rFonts w:hint="eastAsia"/>
          </w:rPr>
          <w:t>运行环境规定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14:paraId="13E81EEC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6" w:history="1">
        <w:r>
          <w:rPr>
            <w:rStyle w:val="aa"/>
          </w:rPr>
          <w:t>4.1</w:t>
        </w:r>
        <w:r>
          <w:rPr>
            <w:rStyle w:val="aa"/>
            <w:rFonts w:hint="eastAsia"/>
          </w:rPr>
          <w:t>设备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14:paraId="4AF71089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7" w:history="1">
        <w:r>
          <w:rPr>
            <w:rStyle w:val="aa"/>
          </w:rPr>
          <w:t>4.2</w:t>
        </w:r>
        <w:r>
          <w:rPr>
            <w:rStyle w:val="aa"/>
            <w:rFonts w:hint="eastAsia"/>
          </w:rPr>
          <w:t>支持软件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14:paraId="03423895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8" w:history="1">
        <w:r>
          <w:rPr>
            <w:rStyle w:val="aa"/>
          </w:rPr>
          <w:t>4.3</w:t>
        </w:r>
        <w:r>
          <w:rPr>
            <w:rStyle w:val="aa"/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_Toc464152228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1E815352" w14:textId="77777777" w:rsidR="00B44B1D" w:rsidRDefault="007B4E04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464152229" w:history="1">
        <w:r>
          <w:rPr>
            <w:rStyle w:val="aa"/>
          </w:rPr>
          <w:t>4.4</w:t>
        </w:r>
        <w:r>
          <w:rPr>
            <w:rStyle w:val="aa"/>
            <w:rFonts w:hint="eastAsia"/>
          </w:rPr>
          <w:t>控制</w:t>
        </w:r>
        <w:r>
          <w:tab/>
        </w:r>
        <w:r>
          <w:fldChar w:fldCharType="begin"/>
        </w:r>
        <w:r>
          <w:instrText xml:space="preserve"> PAGEREF _Toc464152229 \h </w:instrText>
        </w:r>
        <w:r>
          <w:fldChar w:fldCharType="separate"/>
        </w:r>
        <w:r>
          <w:t>2</w:t>
        </w:r>
        <w:r>
          <w:rPr>
            <w:rFonts w:hint="eastAsia"/>
          </w:rPr>
          <w:t>1</w:t>
        </w:r>
        <w:r>
          <w:fldChar w:fldCharType="end"/>
        </w:r>
      </w:hyperlink>
    </w:p>
    <w:p w14:paraId="62662431" w14:textId="77777777" w:rsidR="00B44B1D" w:rsidRDefault="007B4E04">
      <w:r>
        <w:rPr>
          <w:b/>
          <w:bCs/>
          <w:lang w:val="zh-CN"/>
        </w:rPr>
        <w:fldChar w:fldCharType="end"/>
      </w:r>
    </w:p>
    <w:p w14:paraId="03874D83" w14:textId="77777777" w:rsidR="00B44B1D" w:rsidRDefault="00B44B1D">
      <w:pPr>
        <w:spacing w:line="360" w:lineRule="auto"/>
        <w:jc w:val="center"/>
        <w:rPr>
          <w:b/>
          <w:bCs/>
          <w:sz w:val="44"/>
        </w:rPr>
        <w:sectPr w:rsidR="00B44B1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B548AB" w14:textId="77777777" w:rsidR="00B44B1D" w:rsidRDefault="007B4E04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</w:t>
      </w:r>
    </w:p>
    <w:p w14:paraId="5DB1BD28" w14:textId="77777777" w:rsidR="00B44B1D" w:rsidRDefault="007B4E04">
      <w:pPr>
        <w:pStyle w:val="1"/>
        <w:spacing w:line="360" w:lineRule="auto"/>
      </w:pPr>
      <w:bookmarkStart w:id="2" w:name="_Toc464152203"/>
      <w:bookmarkStart w:id="3" w:name="_Toc430813078"/>
      <w:r>
        <w:rPr>
          <w:rFonts w:hint="eastAsia"/>
        </w:rPr>
        <w:t>1</w:t>
      </w:r>
      <w:r>
        <w:rPr>
          <w:rFonts w:hint="eastAsia"/>
        </w:rPr>
        <w:t>引言</w:t>
      </w:r>
      <w:bookmarkEnd w:id="2"/>
      <w:bookmarkEnd w:id="3"/>
    </w:p>
    <w:p w14:paraId="06B29D3F" w14:textId="77777777" w:rsidR="00B44B1D" w:rsidRDefault="007B4E04">
      <w:pPr>
        <w:pStyle w:val="2"/>
        <w:spacing w:line="360" w:lineRule="auto"/>
      </w:pPr>
      <w:bookmarkStart w:id="4" w:name="_Toc464152204"/>
      <w:bookmarkStart w:id="5" w:name="_Toc43081307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  <w:bookmarkEnd w:id="5"/>
    </w:p>
    <w:p w14:paraId="0D473B14" w14:textId="77777777" w:rsidR="00B44B1D" w:rsidRDefault="007B4E04">
      <w:pPr>
        <w:spacing w:line="360" w:lineRule="auto"/>
        <w:ind w:firstLineChars="200" w:firstLine="420"/>
      </w:pPr>
      <w:r>
        <w:rPr>
          <w:rFonts w:hint="eastAsia"/>
        </w:rPr>
        <w:t>本需求说明书目的在于：将用户提供的需求描述系统化、精确化、全面化。从而实现：</w:t>
      </w:r>
    </w:p>
    <w:p w14:paraId="00B222CB" w14:textId="77777777" w:rsidR="00B44B1D" w:rsidRDefault="007B4E04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．便于用户、分析人员和设计人员进行理解和交流。</w:t>
      </w:r>
    </w:p>
    <w:p w14:paraId="4CED85E2" w14:textId="77777777" w:rsidR="00B44B1D" w:rsidRDefault="007B4E04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．支持目标软件系统的确认。</w:t>
      </w:r>
    </w:p>
    <w:p w14:paraId="4F361B86" w14:textId="77777777" w:rsidR="00B44B1D" w:rsidRDefault="007B4E04">
      <w:pPr>
        <w:spacing w:line="360" w:lineRule="auto"/>
      </w:pPr>
      <w:r>
        <w:rPr>
          <w:rFonts w:hint="eastAsia"/>
        </w:rPr>
        <w:t xml:space="preserve">    3</w:t>
      </w:r>
      <w:r>
        <w:rPr>
          <w:rFonts w:hint="eastAsia"/>
        </w:rPr>
        <w:t>．控制系统进化过程。</w:t>
      </w:r>
    </w:p>
    <w:p w14:paraId="69CAC29D" w14:textId="77777777" w:rsidR="00B44B1D" w:rsidRDefault="007B4E04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预期读者：软件设计者和测试者。</w:t>
      </w:r>
    </w:p>
    <w:p w14:paraId="2298E032" w14:textId="77777777" w:rsidR="00B44B1D" w:rsidRDefault="007B4E04">
      <w:pPr>
        <w:pStyle w:val="2"/>
        <w:spacing w:line="360" w:lineRule="auto"/>
      </w:pPr>
      <w:bookmarkStart w:id="6" w:name="_Toc430813080"/>
      <w:bookmarkStart w:id="7" w:name="_Toc464152205"/>
      <w:r>
        <w:rPr>
          <w:rFonts w:hint="eastAsia"/>
        </w:rPr>
        <w:t>1.2</w:t>
      </w:r>
      <w:r>
        <w:rPr>
          <w:rFonts w:hint="eastAsia"/>
        </w:rPr>
        <w:t>背景</w:t>
      </w:r>
      <w:bookmarkEnd w:id="6"/>
      <w:bookmarkEnd w:id="7"/>
    </w:p>
    <w:p w14:paraId="5DDDABDD" w14:textId="77777777" w:rsidR="00B44B1D" w:rsidRDefault="007B4E04">
      <w:pPr>
        <w:ind w:firstLine="420"/>
      </w:pPr>
      <w:r>
        <w:rPr>
          <w:rFonts w:hint="eastAsia"/>
        </w:rPr>
        <w:t>说明：</w:t>
      </w:r>
    </w:p>
    <w:p w14:paraId="1C1724FD" w14:textId="77777777" w:rsidR="00B44B1D" w:rsidRDefault="007B4E0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待开发的软件系统的名称：基于</w:t>
      </w:r>
      <w:r>
        <w:rPr>
          <w:rFonts w:hint="eastAsia"/>
        </w:rPr>
        <w:t>Java</w:t>
      </w:r>
      <w:r>
        <w:rPr>
          <w:rFonts w:hint="eastAsia"/>
        </w:rPr>
        <w:t>的软件工程课设管理系统；</w:t>
      </w:r>
    </w:p>
    <w:p w14:paraId="3EF2C05F" w14:textId="77777777" w:rsidR="00B44B1D" w:rsidRDefault="007B4E0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本项目的任务提出者：</w:t>
      </w:r>
      <w:r>
        <w:rPr>
          <w:rFonts w:hint="eastAsia"/>
        </w:rPr>
        <w:t>张小杰、宋沈博、李亮</w:t>
      </w:r>
      <w:r>
        <w:rPr>
          <w:rFonts w:hint="eastAsia"/>
        </w:rPr>
        <w:t>；</w:t>
      </w:r>
    </w:p>
    <w:p w14:paraId="01CADAC7" w14:textId="77777777" w:rsidR="00B44B1D" w:rsidRDefault="007B4E0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本项目的任务开发者：</w:t>
      </w:r>
      <w:r>
        <w:rPr>
          <w:rFonts w:hint="eastAsia"/>
        </w:rPr>
        <w:t>张小杰、宋沈博、李亮</w:t>
      </w:r>
      <w:r>
        <w:rPr>
          <w:rFonts w:hint="eastAsia"/>
        </w:rPr>
        <w:t>；</w:t>
      </w:r>
    </w:p>
    <w:p w14:paraId="5E37A4BC" w14:textId="77777777" w:rsidR="00B44B1D" w:rsidRDefault="007B4E0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用户：</w:t>
      </w:r>
      <w:r>
        <w:rPr>
          <w:rFonts w:hint="eastAsia"/>
        </w:rPr>
        <w:t>参与软件工程课程设计的师生</w:t>
      </w:r>
      <w:r>
        <w:rPr>
          <w:rFonts w:hint="eastAsia"/>
        </w:rPr>
        <w:t>；</w:t>
      </w:r>
    </w:p>
    <w:p w14:paraId="17B7B318" w14:textId="77777777" w:rsidR="00B44B1D" w:rsidRDefault="007B4E0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实现该软件的计算中心或计算机网络：南京航空航天大学计算中心；</w:t>
      </w:r>
    </w:p>
    <w:p w14:paraId="7D5E4E52" w14:textId="77777777" w:rsidR="00B44B1D" w:rsidRDefault="007B4E04">
      <w:pPr>
        <w:pStyle w:val="2"/>
        <w:spacing w:line="360" w:lineRule="auto"/>
      </w:pPr>
      <w:bookmarkStart w:id="8" w:name="_Toc430813081"/>
      <w:bookmarkStart w:id="9" w:name="_Toc464152206"/>
      <w:r>
        <w:rPr>
          <w:rFonts w:hint="eastAsia"/>
        </w:rPr>
        <w:t>1.3</w:t>
      </w:r>
      <w:r>
        <w:rPr>
          <w:rFonts w:hint="eastAsia"/>
        </w:rPr>
        <w:t>定义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B44B1D" w14:paraId="0DDC6E45" w14:textId="77777777">
        <w:trPr>
          <w:trHeight w:val="90"/>
        </w:trPr>
        <w:tc>
          <w:tcPr>
            <w:tcW w:w="2235" w:type="dxa"/>
            <w:shd w:val="clear" w:color="auto" w:fill="auto"/>
          </w:tcPr>
          <w:p w14:paraId="25EF9F3E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87" w:type="dxa"/>
            <w:shd w:val="clear" w:color="auto" w:fill="auto"/>
          </w:tcPr>
          <w:p w14:paraId="74BCE650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4B1D" w14:paraId="64F7D575" w14:textId="77777777">
        <w:tc>
          <w:tcPr>
            <w:tcW w:w="2235" w:type="dxa"/>
            <w:shd w:val="clear" w:color="auto" w:fill="auto"/>
          </w:tcPr>
          <w:p w14:paraId="5C7F136C" w14:textId="77777777" w:rsidR="00B44B1D" w:rsidRDefault="007B4E04">
            <w:pPr>
              <w:spacing w:line="360" w:lineRule="auto"/>
              <w:jc w:val="left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6287" w:type="dxa"/>
            <w:shd w:val="clear" w:color="auto" w:fill="auto"/>
          </w:tcPr>
          <w:p w14:paraId="12190595" w14:textId="77777777" w:rsidR="00B44B1D" w:rsidRDefault="007B4E04">
            <w:pPr>
              <w:spacing w:line="360" w:lineRule="auto"/>
              <w:jc w:val="left"/>
            </w:pPr>
            <w:r>
              <w:rPr>
                <w:rFonts w:hint="eastAsia"/>
              </w:rPr>
              <w:t>用户通过该操作注册身份，分为老师、项目组长和组员。</w:t>
            </w:r>
          </w:p>
        </w:tc>
      </w:tr>
      <w:tr w:rsidR="00B44B1D" w14:paraId="3179661D" w14:textId="77777777">
        <w:tc>
          <w:tcPr>
            <w:tcW w:w="2235" w:type="dxa"/>
            <w:shd w:val="clear" w:color="auto" w:fill="auto"/>
          </w:tcPr>
          <w:p w14:paraId="12C4C96A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6287" w:type="dxa"/>
            <w:shd w:val="clear" w:color="auto" w:fill="auto"/>
          </w:tcPr>
          <w:p w14:paraId="226FAE2B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通过输入账户和密码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系统</w:t>
            </w:r>
            <w:r>
              <w:t>。</w:t>
            </w:r>
          </w:p>
        </w:tc>
      </w:tr>
      <w:tr w:rsidR="00B44B1D" w14:paraId="432498E5" w14:textId="77777777">
        <w:tc>
          <w:tcPr>
            <w:tcW w:w="2235" w:type="dxa"/>
            <w:shd w:val="clear" w:color="auto" w:fill="auto"/>
          </w:tcPr>
          <w:p w14:paraId="194F2CBF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创建选题</w:t>
            </w:r>
          </w:p>
        </w:tc>
        <w:tc>
          <w:tcPr>
            <w:tcW w:w="6287" w:type="dxa"/>
            <w:shd w:val="clear" w:color="auto" w:fill="auto"/>
          </w:tcPr>
          <w:p w14:paraId="0D74566F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项目组长通过该操作创建课程设计题目。</w:t>
            </w:r>
          </w:p>
        </w:tc>
      </w:tr>
      <w:tr w:rsidR="00B44B1D" w14:paraId="07989479" w14:textId="77777777">
        <w:tc>
          <w:tcPr>
            <w:tcW w:w="2235" w:type="dxa"/>
            <w:shd w:val="clear" w:color="auto" w:fill="auto"/>
          </w:tcPr>
          <w:p w14:paraId="6E0A6859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用户分组</w:t>
            </w:r>
          </w:p>
        </w:tc>
        <w:tc>
          <w:tcPr>
            <w:tcW w:w="6287" w:type="dxa"/>
            <w:shd w:val="clear" w:color="auto" w:fill="auto"/>
          </w:tcPr>
          <w:p w14:paraId="20521266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项目组长通过该操作创建分组、选择组员。</w:t>
            </w:r>
          </w:p>
        </w:tc>
      </w:tr>
      <w:tr w:rsidR="00B44B1D" w14:paraId="4CCC61F8" w14:textId="77777777">
        <w:tc>
          <w:tcPr>
            <w:tcW w:w="2235" w:type="dxa"/>
            <w:shd w:val="clear" w:color="auto" w:fill="auto"/>
          </w:tcPr>
          <w:p w14:paraId="03848907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查看分组</w:t>
            </w:r>
          </w:p>
        </w:tc>
        <w:tc>
          <w:tcPr>
            <w:tcW w:w="6287" w:type="dxa"/>
            <w:shd w:val="clear" w:color="auto" w:fill="auto"/>
          </w:tcPr>
          <w:p w14:paraId="0E898552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用户通过该操作查看分组情况。</w:t>
            </w:r>
          </w:p>
        </w:tc>
      </w:tr>
      <w:tr w:rsidR="00B44B1D" w14:paraId="08C24842" w14:textId="77777777">
        <w:tc>
          <w:tcPr>
            <w:tcW w:w="2235" w:type="dxa"/>
            <w:shd w:val="clear" w:color="auto" w:fill="auto"/>
          </w:tcPr>
          <w:p w14:paraId="57D7565C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提交报告</w:t>
            </w:r>
          </w:p>
        </w:tc>
        <w:tc>
          <w:tcPr>
            <w:tcW w:w="6287" w:type="dxa"/>
            <w:shd w:val="clear" w:color="auto" w:fill="auto"/>
          </w:tcPr>
          <w:p w14:paraId="7B18FD81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项目组长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提交课程设计报告</w:t>
            </w:r>
            <w:r>
              <w:rPr>
                <w:rFonts w:hint="eastAsia"/>
              </w:rPr>
              <w:t>。</w:t>
            </w:r>
          </w:p>
        </w:tc>
      </w:tr>
      <w:tr w:rsidR="00B44B1D" w14:paraId="6549BF66" w14:textId="77777777">
        <w:tc>
          <w:tcPr>
            <w:tcW w:w="2235" w:type="dxa"/>
            <w:shd w:val="clear" w:color="auto" w:fill="auto"/>
          </w:tcPr>
          <w:p w14:paraId="205AD256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查看选题</w:t>
            </w:r>
          </w:p>
        </w:tc>
        <w:tc>
          <w:tcPr>
            <w:tcW w:w="6287" w:type="dxa"/>
            <w:shd w:val="clear" w:color="auto" w:fill="auto"/>
          </w:tcPr>
          <w:p w14:paraId="5743F639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老师和项目组长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查看选题情况</w:t>
            </w:r>
            <w:r>
              <w:rPr>
                <w:rFonts w:hint="eastAsia"/>
              </w:rPr>
              <w:t>。</w:t>
            </w:r>
          </w:p>
        </w:tc>
      </w:tr>
      <w:tr w:rsidR="00B44B1D" w14:paraId="4F7A3FD1" w14:textId="77777777">
        <w:tc>
          <w:tcPr>
            <w:tcW w:w="2235" w:type="dxa"/>
            <w:shd w:val="clear" w:color="auto" w:fill="auto"/>
          </w:tcPr>
          <w:p w14:paraId="59408BF6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lastRenderedPageBreak/>
              <w:t>查询成绩</w:t>
            </w:r>
          </w:p>
        </w:tc>
        <w:tc>
          <w:tcPr>
            <w:tcW w:w="6287" w:type="dxa"/>
            <w:shd w:val="clear" w:color="auto" w:fill="auto"/>
          </w:tcPr>
          <w:p w14:paraId="1C464964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项目组长和组员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查询已提交报告的评分和老师评价</w:t>
            </w:r>
            <w:r>
              <w:rPr>
                <w:rFonts w:hint="eastAsia"/>
              </w:rPr>
              <w:t>。</w:t>
            </w:r>
          </w:p>
        </w:tc>
      </w:tr>
      <w:tr w:rsidR="00B44B1D" w14:paraId="6F6D416D" w14:textId="77777777">
        <w:tc>
          <w:tcPr>
            <w:tcW w:w="2235" w:type="dxa"/>
            <w:shd w:val="clear" w:color="auto" w:fill="auto"/>
          </w:tcPr>
          <w:p w14:paraId="1FEF2180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6287" w:type="dxa"/>
            <w:shd w:val="clear" w:color="auto" w:fill="auto"/>
          </w:tcPr>
          <w:p w14:paraId="33E4E68B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老师通过该操作查看已提交的报告。</w:t>
            </w:r>
          </w:p>
        </w:tc>
      </w:tr>
      <w:tr w:rsidR="00B44B1D" w14:paraId="7D9FA6CE" w14:textId="77777777">
        <w:tc>
          <w:tcPr>
            <w:tcW w:w="2235" w:type="dxa"/>
            <w:shd w:val="clear" w:color="auto" w:fill="auto"/>
          </w:tcPr>
          <w:p w14:paraId="4D73F81F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报告评分</w:t>
            </w:r>
          </w:p>
        </w:tc>
        <w:tc>
          <w:tcPr>
            <w:tcW w:w="6287" w:type="dxa"/>
            <w:shd w:val="clear" w:color="auto" w:fill="auto"/>
          </w:tcPr>
          <w:p w14:paraId="75028B1C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老师通过该操作对已提交的报告进行评分。</w:t>
            </w:r>
          </w:p>
        </w:tc>
      </w:tr>
      <w:tr w:rsidR="00B44B1D" w14:paraId="4A86399D" w14:textId="77777777">
        <w:tc>
          <w:tcPr>
            <w:tcW w:w="2235" w:type="dxa"/>
            <w:shd w:val="clear" w:color="auto" w:fill="auto"/>
          </w:tcPr>
          <w:p w14:paraId="70CF33EE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报告评价</w:t>
            </w:r>
          </w:p>
        </w:tc>
        <w:tc>
          <w:tcPr>
            <w:tcW w:w="6287" w:type="dxa"/>
            <w:shd w:val="clear" w:color="auto" w:fill="auto"/>
          </w:tcPr>
          <w:p w14:paraId="58081E7B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老师通过该操作对已评分的报告作出评价</w:t>
            </w:r>
            <w:r>
              <w:t>。</w:t>
            </w:r>
          </w:p>
        </w:tc>
      </w:tr>
      <w:tr w:rsidR="00B44B1D" w14:paraId="27B5323B" w14:textId="77777777">
        <w:tc>
          <w:tcPr>
            <w:tcW w:w="2235" w:type="dxa"/>
            <w:shd w:val="clear" w:color="auto" w:fill="auto"/>
          </w:tcPr>
          <w:p w14:paraId="1A5D0937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密码修改</w:t>
            </w:r>
          </w:p>
        </w:tc>
        <w:tc>
          <w:tcPr>
            <w:tcW w:w="6287" w:type="dxa"/>
            <w:shd w:val="clear" w:color="auto" w:fill="auto"/>
          </w:tcPr>
          <w:p w14:paraId="7E3739E6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管理员通过该操作修改用户登录密码。</w:t>
            </w:r>
          </w:p>
        </w:tc>
      </w:tr>
      <w:tr w:rsidR="00B44B1D" w14:paraId="14578A58" w14:textId="77777777">
        <w:tc>
          <w:tcPr>
            <w:tcW w:w="2235" w:type="dxa"/>
            <w:shd w:val="clear" w:color="auto" w:fill="auto"/>
          </w:tcPr>
          <w:p w14:paraId="6D54B6B5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导入数据</w:t>
            </w:r>
          </w:p>
        </w:tc>
        <w:tc>
          <w:tcPr>
            <w:tcW w:w="6287" w:type="dxa"/>
            <w:shd w:val="clear" w:color="auto" w:fill="auto"/>
          </w:tcPr>
          <w:p w14:paraId="65F21D36" w14:textId="77777777" w:rsidR="00B44B1D" w:rsidRDefault="007B4E04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</w:rPr>
              <w:t>将用户数据导入系统数据库。</w:t>
            </w:r>
          </w:p>
        </w:tc>
      </w:tr>
    </w:tbl>
    <w:p w14:paraId="7D6310C1" w14:textId="77777777" w:rsidR="00B44B1D" w:rsidRDefault="00B44B1D">
      <w:pPr>
        <w:spacing w:line="360" w:lineRule="auto"/>
      </w:pPr>
    </w:p>
    <w:p w14:paraId="5C86C48E" w14:textId="77777777" w:rsidR="00B44B1D" w:rsidRDefault="007B4E04">
      <w:pPr>
        <w:pStyle w:val="2"/>
        <w:spacing w:line="360" w:lineRule="auto"/>
      </w:pPr>
      <w:bookmarkStart w:id="10" w:name="_Toc430813082"/>
      <w:bookmarkStart w:id="11" w:name="_Toc464152207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0"/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521"/>
        <w:gridCol w:w="1326"/>
      </w:tblGrid>
      <w:tr w:rsidR="00B44B1D" w14:paraId="07217EB3" w14:textId="77777777">
        <w:tc>
          <w:tcPr>
            <w:tcW w:w="675" w:type="dxa"/>
            <w:shd w:val="clear" w:color="auto" w:fill="auto"/>
          </w:tcPr>
          <w:p w14:paraId="392F72F3" w14:textId="77777777" w:rsidR="00B44B1D" w:rsidRDefault="007B4E04">
            <w:pPr>
              <w:spacing w:line="360" w:lineRule="auto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6521" w:type="dxa"/>
            <w:shd w:val="clear" w:color="auto" w:fill="auto"/>
          </w:tcPr>
          <w:p w14:paraId="6C599550" w14:textId="77777777" w:rsidR="00B44B1D" w:rsidRDefault="007B4E04">
            <w:pPr>
              <w:spacing w:line="360" w:lineRule="auto"/>
              <w:jc w:val="left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1326" w:type="dxa"/>
            <w:shd w:val="clear" w:color="auto" w:fill="auto"/>
          </w:tcPr>
          <w:p w14:paraId="43C21161" w14:textId="77777777" w:rsidR="00B44B1D" w:rsidRDefault="007B4E04">
            <w:pPr>
              <w:spacing w:line="360" w:lineRule="auto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B44B1D" w14:paraId="5E6FCD6B" w14:textId="77777777">
        <w:tc>
          <w:tcPr>
            <w:tcW w:w="675" w:type="dxa"/>
            <w:shd w:val="clear" w:color="auto" w:fill="auto"/>
          </w:tcPr>
          <w:p w14:paraId="2B063EF1" w14:textId="77777777" w:rsidR="00B44B1D" w:rsidRDefault="007B4E0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29A979F2" w14:textId="77777777" w:rsidR="00B44B1D" w:rsidRDefault="007B4E0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《软件工程（第三版）》，高等教育出版社，</w:t>
            </w:r>
            <w:r>
              <w:rPr>
                <w:rFonts w:ascii="宋体" w:hAnsi="宋体" w:hint="eastAsia"/>
                <w:szCs w:val="21"/>
              </w:rPr>
              <w:t>2012</w:t>
            </w:r>
          </w:p>
        </w:tc>
        <w:tc>
          <w:tcPr>
            <w:tcW w:w="1326" w:type="dxa"/>
            <w:shd w:val="clear" w:color="auto" w:fill="auto"/>
          </w:tcPr>
          <w:p w14:paraId="65B7FCF2" w14:textId="77777777" w:rsidR="00B44B1D" w:rsidRDefault="007B4E0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齐治昌等</w:t>
            </w:r>
          </w:p>
        </w:tc>
      </w:tr>
      <w:tr w:rsidR="00B44B1D" w14:paraId="2A7B16E9" w14:textId="77777777">
        <w:tc>
          <w:tcPr>
            <w:tcW w:w="675" w:type="dxa"/>
            <w:shd w:val="clear" w:color="auto" w:fill="auto"/>
          </w:tcPr>
          <w:p w14:paraId="0228653B" w14:textId="77777777" w:rsidR="00B44B1D" w:rsidRDefault="007B4E0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62C0365D" w14:textId="77777777" w:rsidR="00B44B1D" w:rsidRDefault="007B4E0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hint="eastAsia"/>
              </w:rPr>
              <w:t>构建之法（第二版）</w:t>
            </w:r>
            <w:r>
              <w:rPr>
                <w:rFonts w:ascii="宋体" w:hAnsi="宋体" w:hint="eastAsia"/>
                <w:szCs w:val="21"/>
              </w:rPr>
              <w:t>》，人民邮电出版社，</w:t>
            </w:r>
            <w:r>
              <w:rPr>
                <w:rFonts w:ascii="宋体" w:hAnsi="宋体" w:hint="eastAsia"/>
                <w:szCs w:val="21"/>
              </w:rPr>
              <w:t>2015</w:t>
            </w:r>
          </w:p>
        </w:tc>
        <w:tc>
          <w:tcPr>
            <w:tcW w:w="1326" w:type="dxa"/>
            <w:shd w:val="clear" w:color="auto" w:fill="auto"/>
          </w:tcPr>
          <w:p w14:paraId="02F274E5" w14:textId="77777777" w:rsidR="00B44B1D" w:rsidRDefault="007B4E0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邹欣</w:t>
            </w:r>
          </w:p>
        </w:tc>
      </w:tr>
      <w:tr w:rsidR="00B44B1D" w14:paraId="6AA6E948" w14:textId="77777777">
        <w:tc>
          <w:tcPr>
            <w:tcW w:w="675" w:type="dxa"/>
            <w:shd w:val="clear" w:color="auto" w:fill="auto"/>
          </w:tcPr>
          <w:p w14:paraId="4F2AB872" w14:textId="77777777" w:rsidR="00B44B1D" w:rsidRDefault="007B4E0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34F2C90D" w14:textId="77777777" w:rsidR="00B44B1D" w:rsidRDefault="007B4E0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/>
                <w:szCs w:val="21"/>
              </w:rPr>
              <w:t xml:space="preserve">Test-Driven </w:t>
            </w:r>
            <w:r>
              <w:rPr>
                <w:rFonts w:ascii="宋体" w:hAnsi="宋体"/>
                <w:szCs w:val="21"/>
              </w:rPr>
              <w:t>Development with Python</w:t>
            </w:r>
            <w:r>
              <w:rPr>
                <w:rFonts w:ascii="宋体" w:hAnsi="宋体" w:hint="eastAsia"/>
                <w:szCs w:val="21"/>
              </w:rPr>
              <w:t>》，</w:t>
            </w:r>
            <w:r>
              <w:rPr>
                <w:rFonts w:ascii="宋体" w:hAnsi="宋体"/>
                <w:szCs w:val="21"/>
              </w:rPr>
              <w:t>O'Reilly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2014</w:t>
            </w:r>
          </w:p>
        </w:tc>
        <w:tc>
          <w:tcPr>
            <w:tcW w:w="1326" w:type="dxa"/>
            <w:shd w:val="clear" w:color="auto" w:fill="auto"/>
          </w:tcPr>
          <w:p w14:paraId="6117D72E" w14:textId="77777777" w:rsidR="00B44B1D" w:rsidRDefault="007B4E0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Harry J. W </w:t>
            </w:r>
          </w:p>
        </w:tc>
      </w:tr>
    </w:tbl>
    <w:p w14:paraId="20506CBD" w14:textId="77777777" w:rsidR="00B44B1D" w:rsidRDefault="00B44B1D">
      <w:pPr>
        <w:spacing w:line="360" w:lineRule="auto"/>
        <w:ind w:firstLine="420"/>
      </w:pPr>
    </w:p>
    <w:p w14:paraId="4868529F" w14:textId="77777777" w:rsidR="00B44B1D" w:rsidRDefault="007B4E04">
      <w:pPr>
        <w:pStyle w:val="1"/>
        <w:spacing w:line="360" w:lineRule="auto"/>
      </w:pPr>
      <w:bookmarkStart w:id="12" w:name="_Toc430813083"/>
      <w:bookmarkStart w:id="13" w:name="_Toc464152208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12"/>
      <w:bookmarkEnd w:id="13"/>
    </w:p>
    <w:p w14:paraId="65366DEF" w14:textId="77777777" w:rsidR="00B44B1D" w:rsidRDefault="007B4E04">
      <w:pPr>
        <w:pStyle w:val="2"/>
        <w:spacing w:line="360" w:lineRule="auto"/>
      </w:pPr>
      <w:bookmarkStart w:id="14" w:name="_Toc464152209"/>
      <w:bookmarkStart w:id="15" w:name="_Toc430813084"/>
      <w:r>
        <w:rPr>
          <w:rFonts w:hint="eastAsia"/>
        </w:rPr>
        <w:t>2.1</w:t>
      </w:r>
      <w:r>
        <w:rPr>
          <w:rFonts w:hint="eastAsia"/>
        </w:rPr>
        <w:t>目标</w:t>
      </w:r>
      <w:bookmarkEnd w:id="14"/>
      <w:bookmarkEnd w:id="15"/>
    </w:p>
    <w:p w14:paraId="7424514C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越来越多的学生选择了计算机行业，而在学习期间，必定经历课程设计，以此巩固所学知识。在课程设计的过程中，学生需要选择不同的课题，对报告进行反复地修改、提交；老师则需要对学生的选题和报告作出多次的评价、意见和评分。不仅学生对此感到困难与麻烦，对于老师来说更是一项艰巨浩大的任务。</w:t>
      </w:r>
    </w:p>
    <w:p w14:paraId="304FCAE5" w14:textId="77777777" w:rsidR="00B44B1D" w:rsidRDefault="007B4E04">
      <w:pPr>
        <w:spacing w:line="360" w:lineRule="auto"/>
        <w:ind w:firstLine="420"/>
      </w:pPr>
      <w:r>
        <w:t>因此任务目标是开发一个</w:t>
      </w:r>
      <w:r>
        <w:rPr>
          <w:rFonts w:hint="eastAsia"/>
        </w:rPr>
        <w:t>面向老师和学生同时提供查看选题、分组、报告、评价和成绩，</w:t>
      </w:r>
    </w:p>
    <w:p w14:paraId="00277775" w14:textId="77777777" w:rsidR="00B44B1D" w:rsidRDefault="007B4E04">
      <w:pPr>
        <w:spacing w:line="360" w:lineRule="auto"/>
      </w:pPr>
      <w:r>
        <w:rPr>
          <w:rFonts w:hint="eastAsia"/>
        </w:rPr>
        <w:t>提交报告、评价和成绩功能的</w:t>
      </w:r>
      <w:r>
        <w:rPr>
          <w:rFonts w:hint="eastAsia"/>
        </w:rPr>
        <w:t>软件工程课程设计管理系统。</w:t>
      </w:r>
    </w:p>
    <w:p w14:paraId="051E62D4" w14:textId="77777777" w:rsidR="00B44B1D" w:rsidRDefault="007B4E04">
      <w:pPr>
        <w:pStyle w:val="2"/>
        <w:spacing w:line="360" w:lineRule="auto"/>
      </w:pPr>
      <w:bookmarkStart w:id="16" w:name="_Toc430813085"/>
      <w:bookmarkStart w:id="17" w:name="_Toc464152210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6"/>
      <w:bookmarkEnd w:id="17"/>
    </w:p>
    <w:p w14:paraId="79C20FA4" w14:textId="77777777" w:rsidR="00B44B1D" w:rsidRDefault="007B4E04">
      <w:pPr>
        <w:spacing w:line="360" w:lineRule="auto"/>
        <w:ind w:firstLine="420"/>
      </w:pPr>
      <w:bookmarkStart w:id="18" w:name="_Toc430813086"/>
      <w:r>
        <w:rPr>
          <w:rFonts w:hint="eastAsia"/>
        </w:rPr>
        <w:t>本系统</w:t>
      </w:r>
      <w:r>
        <w:t>用户分为</w:t>
      </w:r>
      <w:r>
        <w:rPr>
          <w:rFonts w:hint="eastAsia"/>
        </w:rPr>
        <w:t>管理员、老师、项目组长和组员四</w:t>
      </w:r>
      <w:r>
        <w:t>类。其中</w:t>
      </w:r>
      <w:r>
        <w:rPr>
          <w:rFonts w:hint="eastAsia"/>
        </w:rPr>
        <w:t>，</w:t>
      </w:r>
      <w:r>
        <w:t>管理员负责维护整个系统，</w:t>
      </w:r>
      <w:r>
        <w:rPr>
          <w:rFonts w:hint="eastAsia"/>
        </w:rPr>
        <w:t>可以</w:t>
      </w:r>
      <w:r>
        <w:rPr>
          <w:rFonts w:hint="eastAsia"/>
        </w:rPr>
        <w:t>将用户数据导入软件数据库，也可以在确认用户身份的情况下修改用户密码</w:t>
      </w:r>
      <w:r>
        <w:rPr>
          <w:rFonts w:hint="eastAsia"/>
        </w:rPr>
        <w:t>；</w:t>
      </w:r>
      <w:r>
        <w:rPr>
          <w:rFonts w:hint="eastAsia"/>
        </w:rPr>
        <w:t>老师</w:t>
      </w:r>
      <w:r>
        <w:t>可以</w:t>
      </w:r>
      <w:r>
        <w:rPr>
          <w:rFonts w:hint="eastAsia"/>
        </w:rPr>
        <w:lastRenderedPageBreak/>
        <w:t>查看分组、选题、报告</w:t>
      </w:r>
      <w:r>
        <w:rPr>
          <w:rFonts w:hint="eastAsia"/>
        </w:rPr>
        <w:t>，也可以</w:t>
      </w:r>
      <w:r>
        <w:rPr>
          <w:rFonts w:hint="eastAsia"/>
        </w:rPr>
        <w:t>对已提交的报告提交评分和意见</w:t>
      </w:r>
      <w:r>
        <w:rPr>
          <w:rFonts w:hint="eastAsia"/>
        </w:rPr>
        <w:t>；</w:t>
      </w:r>
      <w:r>
        <w:rPr>
          <w:rFonts w:hint="eastAsia"/>
        </w:rPr>
        <w:t>项目组长可以确认分组、选人、选题，提交报告，也可以查看老师评分和意见；组员可以查看分组和报告成绩</w:t>
      </w:r>
      <w:r>
        <w:t>。</w:t>
      </w:r>
    </w:p>
    <w:p w14:paraId="24DF10BC" w14:textId="77777777" w:rsidR="00B44B1D" w:rsidRDefault="007B4E04">
      <w:pPr>
        <w:pStyle w:val="2"/>
        <w:spacing w:line="360" w:lineRule="auto"/>
      </w:pPr>
      <w:bookmarkStart w:id="19" w:name="_Toc464152211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18"/>
      <w:bookmarkEnd w:id="19"/>
    </w:p>
    <w:p w14:paraId="1C91BD43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经费限制：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元</w:t>
      </w:r>
    </w:p>
    <w:p w14:paraId="1E167953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开发期限：一年</w:t>
      </w:r>
    </w:p>
    <w:p w14:paraId="5F3931A7" w14:textId="77777777" w:rsidR="00B44B1D" w:rsidRDefault="00B44B1D">
      <w:pPr>
        <w:spacing w:line="360" w:lineRule="auto"/>
        <w:ind w:firstLine="420"/>
      </w:pPr>
    </w:p>
    <w:p w14:paraId="3032BEF7" w14:textId="77777777" w:rsidR="00B44B1D" w:rsidRDefault="007B4E04">
      <w:pPr>
        <w:pStyle w:val="1"/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需求规定</w:t>
      </w:r>
      <w:bookmarkEnd w:id="0"/>
      <w:bookmarkEnd w:id="1"/>
    </w:p>
    <w:p w14:paraId="25D4E7C4" w14:textId="77777777" w:rsidR="00B44B1D" w:rsidRDefault="007B4E04">
      <w:pPr>
        <w:pStyle w:val="2"/>
        <w:spacing w:line="360" w:lineRule="auto"/>
      </w:pPr>
      <w:bookmarkStart w:id="20" w:name="_Toc430813088"/>
      <w:bookmarkStart w:id="21" w:name="_Toc495742801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0"/>
      <w:bookmarkEnd w:id="21"/>
    </w:p>
    <w:p w14:paraId="73CC2277" w14:textId="77777777" w:rsidR="00B44B1D" w:rsidRDefault="007B4E04">
      <w:pPr>
        <w:ind w:firstLineChars="268" w:firstLine="565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用户信息管理模块</w:t>
      </w:r>
    </w:p>
    <w:p w14:paraId="79532E61" w14:textId="77777777" w:rsidR="00B44B1D" w:rsidRDefault="007B4E04">
      <w:pPr>
        <w:spacing w:line="360" w:lineRule="auto"/>
        <w:ind w:firstLineChars="250" w:firstLine="525"/>
      </w:pPr>
      <w:r>
        <w:rPr>
          <w:rFonts w:hint="eastAsia"/>
        </w:rPr>
        <w:t>本模块实现用户信息的增添、查找</w:t>
      </w:r>
      <w:r>
        <w:rPr>
          <w:rFonts w:hint="eastAsia"/>
        </w:rPr>
        <w:t>和</w:t>
      </w:r>
      <w:r>
        <w:rPr>
          <w:rFonts w:hint="eastAsia"/>
        </w:rPr>
        <w:t>修改，分别对应于用户的</w:t>
      </w:r>
      <w:r>
        <w:rPr>
          <w:rFonts w:hint="eastAsia"/>
        </w:rPr>
        <w:t>导入数据、</w:t>
      </w:r>
      <w:r>
        <w:rPr>
          <w:rFonts w:hint="eastAsia"/>
        </w:rPr>
        <w:t>注册、</w:t>
      </w:r>
      <w:r>
        <w:rPr>
          <w:rFonts w:hint="eastAsia"/>
        </w:rPr>
        <w:t>登录</w:t>
      </w:r>
      <w:r>
        <w:rPr>
          <w:rFonts w:hint="eastAsia"/>
        </w:rPr>
        <w:t>、修改</w:t>
      </w:r>
      <w:r>
        <w:rPr>
          <w:rFonts w:hint="eastAsia"/>
        </w:rPr>
        <w:t>密码和用户分类</w:t>
      </w:r>
      <w:r>
        <w:rPr>
          <w:rFonts w:hint="eastAsia"/>
        </w:rPr>
        <w:t>功能。</w:t>
      </w:r>
    </w:p>
    <w:p w14:paraId="072748E3" w14:textId="77777777" w:rsidR="00B44B1D" w:rsidRDefault="007B4E04">
      <w:pPr>
        <w:spacing w:line="360" w:lineRule="auto"/>
        <w:ind w:firstLineChars="250" w:firstLine="525"/>
      </w:pPr>
      <w:r>
        <w:rPr>
          <w:rFonts w:hint="eastAsia"/>
        </w:rPr>
        <w:t>①</w:t>
      </w:r>
      <w:r>
        <w:rPr>
          <w:rFonts w:hint="eastAsia"/>
        </w:rPr>
        <w:t>导入数据</w:t>
      </w:r>
    </w:p>
    <w:p w14:paraId="0923D382" w14:textId="77777777" w:rsidR="00B44B1D" w:rsidRDefault="007B4E04">
      <w:pPr>
        <w:spacing w:line="360" w:lineRule="auto"/>
        <w:ind w:firstLineChars="250" w:firstLine="525"/>
      </w:pPr>
      <w:r>
        <w:rPr>
          <w:rFonts w:hint="eastAsia"/>
        </w:rPr>
        <w:t>管理员通过该功能将已有的用户数据导入系统的数据库，以便后续用户注册、登录。</w:t>
      </w:r>
    </w:p>
    <w:p w14:paraId="3E75C7B1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②用户注册</w:t>
      </w:r>
    </w:p>
    <w:p w14:paraId="477AA43F" w14:textId="77777777" w:rsidR="00B44B1D" w:rsidRDefault="007B4E04">
      <w:pPr>
        <w:spacing w:line="360" w:lineRule="auto"/>
        <w:ind w:left="525"/>
      </w:pPr>
      <w:r>
        <w:rPr>
          <w:rFonts w:hint="eastAsia"/>
        </w:rPr>
        <w:t>用户</w:t>
      </w:r>
      <w:r>
        <w:rPr>
          <w:rFonts w:hint="eastAsia"/>
        </w:rPr>
        <w:t>通过注册选择自己的分类成为项目组长或组员，不同的身份有不同的功能。</w:t>
      </w:r>
    </w:p>
    <w:p w14:paraId="46FBE1A6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③用户登</w:t>
      </w:r>
      <w:r>
        <w:rPr>
          <w:rFonts w:hint="eastAsia"/>
        </w:rPr>
        <w:t>录</w:t>
      </w:r>
    </w:p>
    <w:p w14:paraId="480C7233" w14:textId="77777777" w:rsidR="00B44B1D" w:rsidRDefault="007B4E04">
      <w:pPr>
        <w:spacing w:line="360" w:lineRule="auto"/>
        <w:ind w:left="525"/>
      </w:pPr>
      <w:r>
        <w:rPr>
          <w:rFonts w:hint="eastAsia"/>
        </w:rPr>
        <w:t>用户可以使用用户名搭配相应密码进行登</w:t>
      </w:r>
      <w:r>
        <w:rPr>
          <w:rFonts w:hint="eastAsia"/>
        </w:rPr>
        <w:t>录</w:t>
      </w:r>
      <w:r>
        <w:rPr>
          <w:rFonts w:hint="eastAsia"/>
        </w:rPr>
        <w:t>，系统会</w:t>
      </w:r>
      <w:r>
        <w:rPr>
          <w:rFonts w:hint="eastAsia"/>
        </w:rPr>
        <w:t>根据数据库确认</w:t>
      </w:r>
      <w:r>
        <w:rPr>
          <w:rFonts w:hint="eastAsia"/>
        </w:rPr>
        <w:t>用户名是否存在、密码是否正确并给出相应的提示。登</w:t>
      </w:r>
      <w:r>
        <w:rPr>
          <w:rFonts w:hint="eastAsia"/>
        </w:rPr>
        <w:t>录</w:t>
      </w:r>
      <w:r>
        <w:rPr>
          <w:rFonts w:hint="eastAsia"/>
        </w:rPr>
        <w:t>后会根据用户的身份信息自动跳转到系统页面中。</w:t>
      </w:r>
    </w:p>
    <w:p w14:paraId="2085E0A7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④</w:t>
      </w:r>
      <w:r>
        <w:rPr>
          <w:rFonts w:hint="eastAsia"/>
        </w:rPr>
        <w:t>密码修改</w:t>
      </w:r>
    </w:p>
    <w:p w14:paraId="4B081D24" w14:textId="77777777" w:rsidR="00B44B1D" w:rsidRDefault="007B4E04">
      <w:pPr>
        <w:spacing w:line="360" w:lineRule="auto"/>
        <w:ind w:left="525"/>
      </w:pPr>
      <w:r>
        <w:rPr>
          <w:rFonts w:hint="eastAsia"/>
        </w:rPr>
        <w:t>用户向管理员提出密码修改请求，管理员在确认用户是账号本人身</w:t>
      </w:r>
      <w:r>
        <w:rPr>
          <w:rFonts w:hint="eastAsia"/>
        </w:rPr>
        <w:t>份的情况下，对该账号的密码进行修改。</w:t>
      </w:r>
    </w:p>
    <w:p w14:paraId="1152C9F2" w14:textId="77777777" w:rsidR="00B44B1D" w:rsidRDefault="00B44B1D">
      <w:pPr>
        <w:spacing w:line="360" w:lineRule="auto"/>
        <w:ind w:left="525"/>
      </w:pPr>
    </w:p>
    <w:p w14:paraId="3019F08D" w14:textId="77777777" w:rsidR="00B44B1D" w:rsidRDefault="007B4E04">
      <w:pPr>
        <w:ind w:firstLineChars="268" w:firstLine="565"/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分组选题</w:t>
      </w:r>
      <w:commentRangeStart w:id="22"/>
      <w:r>
        <w:rPr>
          <w:rFonts w:hint="eastAsia"/>
          <w:b/>
        </w:rPr>
        <w:t>模块</w:t>
      </w:r>
      <w:commentRangeEnd w:id="22"/>
      <w:r w:rsidR="00424553">
        <w:rPr>
          <w:rStyle w:val="ac"/>
        </w:rPr>
        <w:commentReference w:id="22"/>
      </w:r>
    </w:p>
    <w:p w14:paraId="6E2E2E6E" w14:textId="77777777" w:rsidR="00B44B1D" w:rsidRDefault="007B4E04">
      <w:pPr>
        <w:spacing w:line="360" w:lineRule="auto"/>
        <w:ind w:firstLineChars="250" w:firstLine="525"/>
      </w:pPr>
      <w:r>
        <w:rPr>
          <w:rFonts w:hint="eastAsia"/>
        </w:rPr>
        <w:t>本模块实现用户对于分组、选题情况的选择与查看等功能</w:t>
      </w:r>
      <w:r>
        <w:rPr>
          <w:rFonts w:hint="eastAsia"/>
        </w:rPr>
        <w:t>。</w:t>
      </w:r>
    </w:p>
    <w:p w14:paraId="7CB830A9" w14:textId="77777777" w:rsidR="00B44B1D" w:rsidRDefault="007B4E04">
      <w:pPr>
        <w:pStyle w:val="ab"/>
        <w:spacing w:line="360" w:lineRule="auto"/>
        <w:ind w:left="567" w:firstLineChars="0" w:firstLine="0"/>
      </w:pPr>
      <w:r>
        <w:rPr>
          <w:rFonts w:hint="eastAsia"/>
        </w:rPr>
        <w:t>①</w:t>
      </w:r>
      <w:r>
        <w:rPr>
          <w:rFonts w:hint="eastAsia"/>
        </w:rPr>
        <w:t>用户分组</w:t>
      </w:r>
    </w:p>
    <w:p w14:paraId="412FC997" w14:textId="77777777" w:rsidR="00B44B1D" w:rsidRDefault="007B4E04">
      <w:pPr>
        <w:pStyle w:val="ab"/>
        <w:spacing w:line="360" w:lineRule="auto"/>
        <w:ind w:left="567" w:firstLineChars="0" w:firstLine="0"/>
      </w:pPr>
      <w:r>
        <w:rPr>
          <w:rFonts w:hint="eastAsia"/>
        </w:rPr>
        <w:lastRenderedPageBreak/>
        <w:t>项目组长通过该操作创建分组、选择组员。</w:t>
      </w:r>
    </w:p>
    <w:p w14:paraId="61558BFB" w14:textId="77777777" w:rsidR="00B44B1D" w:rsidRDefault="007B4E04">
      <w:pPr>
        <w:spacing w:line="360" w:lineRule="auto"/>
        <w:ind w:left="567"/>
      </w:pPr>
      <w:r>
        <w:rPr>
          <w:rFonts w:hint="eastAsia"/>
        </w:rPr>
        <w:t>②</w:t>
      </w:r>
      <w:r>
        <w:rPr>
          <w:rFonts w:hint="eastAsia"/>
        </w:rPr>
        <w:t>查看分组</w:t>
      </w:r>
    </w:p>
    <w:p w14:paraId="29E80C21" w14:textId="77777777" w:rsidR="00B44B1D" w:rsidRDefault="007B4E04">
      <w:pPr>
        <w:spacing w:line="360" w:lineRule="auto"/>
        <w:ind w:left="567"/>
      </w:pPr>
      <w:r>
        <w:rPr>
          <w:rFonts w:hint="eastAsia"/>
        </w:rPr>
        <w:t>用</w:t>
      </w:r>
      <w:r>
        <w:rPr>
          <w:rFonts w:hint="eastAsia"/>
        </w:rPr>
        <w:t>户可以查看当前分组情况，查看自己对应的小组。组员和指导老师。</w:t>
      </w:r>
    </w:p>
    <w:p w14:paraId="46260FB3" w14:textId="77777777" w:rsidR="00B44B1D" w:rsidRDefault="007B4E04">
      <w:pPr>
        <w:pStyle w:val="ab"/>
        <w:spacing w:line="360" w:lineRule="auto"/>
        <w:ind w:left="567" w:firstLineChars="0" w:firstLine="0"/>
      </w:pPr>
      <w:r>
        <w:rPr>
          <w:rFonts w:hint="eastAsia"/>
        </w:rPr>
        <w:t>③</w:t>
      </w:r>
      <w:r>
        <w:rPr>
          <w:rFonts w:hint="eastAsia"/>
        </w:rPr>
        <w:t>创建选题</w:t>
      </w:r>
    </w:p>
    <w:p w14:paraId="3D352B55" w14:textId="77777777" w:rsidR="00B44B1D" w:rsidRDefault="007B4E04">
      <w:pPr>
        <w:spacing w:line="360" w:lineRule="auto"/>
        <w:ind w:left="567"/>
      </w:pPr>
      <w:r>
        <w:rPr>
          <w:rFonts w:hint="eastAsia"/>
        </w:rPr>
        <w:t>项目组长通过该操作创建课程设计题目。</w:t>
      </w:r>
    </w:p>
    <w:p w14:paraId="3BCC2589" w14:textId="77777777" w:rsidR="00B44B1D" w:rsidRDefault="007B4E04">
      <w:pPr>
        <w:pStyle w:val="ab"/>
        <w:spacing w:line="360" w:lineRule="auto"/>
        <w:ind w:left="567" w:firstLineChars="0" w:firstLine="0"/>
      </w:pPr>
      <w:r>
        <w:rPr>
          <w:rFonts w:hint="eastAsia"/>
        </w:rPr>
        <w:t>④</w:t>
      </w:r>
      <w:r>
        <w:rPr>
          <w:rFonts w:hint="eastAsia"/>
        </w:rPr>
        <w:t>查看选题</w:t>
      </w:r>
    </w:p>
    <w:p w14:paraId="21C8C174" w14:textId="77777777" w:rsidR="00B44B1D" w:rsidRDefault="007B4E04">
      <w:pPr>
        <w:spacing w:line="360" w:lineRule="auto"/>
        <w:ind w:left="567"/>
      </w:pPr>
      <w:r>
        <w:rPr>
          <w:rFonts w:hint="eastAsia"/>
        </w:rPr>
        <w:t>老师</w:t>
      </w:r>
      <w:r>
        <w:rPr>
          <w:rFonts w:hint="eastAsia"/>
        </w:rPr>
        <w:t>和</w:t>
      </w:r>
      <w:r>
        <w:rPr>
          <w:rFonts w:hint="eastAsia"/>
        </w:rPr>
        <w:t>项目组长</w:t>
      </w:r>
      <w:r>
        <w:rPr>
          <w:rFonts w:hint="eastAsia"/>
        </w:rPr>
        <w:t>都可以</w:t>
      </w:r>
      <w:r>
        <w:rPr>
          <w:rFonts w:hint="eastAsia"/>
        </w:rPr>
        <w:t>查看</w:t>
      </w:r>
      <w:r>
        <w:rPr>
          <w:rFonts w:hint="eastAsia"/>
        </w:rPr>
        <w:t>本系统中已经</w:t>
      </w:r>
      <w:r>
        <w:rPr>
          <w:rFonts w:hint="eastAsia"/>
        </w:rPr>
        <w:t>选择、创建的课题。</w:t>
      </w:r>
    </w:p>
    <w:p w14:paraId="2DB239F6" w14:textId="77777777" w:rsidR="00B44B1D" w:rsidRDefault="007B4E04">
      <w:pPr>
        <w:spacing w:line="360" w:lineRule="auto"/>
      </w:pPr>
      <w:r>
        <w:rPr>
          <w:rFonts w:hint="eastAsia"/>
        </w:rPr>
        <w:tab/>
      </w:r>
    </w:p>
    <w:p w14:paraId="29665C66" w14:textId="77777777" w:rsidR="00B44B1D" w:rsidRDefault="007B4E04">
      <w:pPr>
        <w:ind w:firstLineChars="268" w:firstLine="565"/>
        <w:rPr>
          <w:b/>
        </w:rPr>
      </w:pPr>
      <w:r>
        <w:rPr>
          <w:rFonts w:hint="eastAsia"/>
          <w:b/>
        </w:rPr>
        <w:t>3.</w:t>
      </w:r>
      <w:r>
        <w:t xml:space="preserve"> </w:t>
      </w:r>
      <w:r>
        <w:rPr>
          <w:rFonts w:hint="eastAsia"/>
          <w:b/>
        </w:rPr>
        <w:t>报告管理模块</w:t>
      </w:r>
    </w:p>
    <w:p w14:paraId="56F37A36" w14:textId="77777777" w:rsidR="00B44B1D" w:rsidRDefault="007B4E04">
      <w:pPr>
        <w:spacing w:line="360" w:lineRule="auto"/>
        <w:ind w:firstLineChars="250" w:firstLine="525"/>
      </w:pPr>
      <w:r>
        <w:rPr>
          <w:rFonts w:hint="eastAsia"/>
        </w:rPr>
        <w:t>本模块实现用户对于</w:t>
      </w:r>
      <w:r>
        <w:rPr>
          <w:rFonts w:hint="eastAsia"/>
        </w:rPr>
        <w:t>报告</w:t>
      </w:r>
      <w:r>
        <w:rPr>
          <w:rFonts w:hint="eastAsia"/>
        </w:rPr>
        <w:t>的</w:t>
      </w:r>
      <w:r>
        <w:rPr>
          <w:rFonts w:hint="eastAsia"/>
        </w:rPr>
        <w:t>提交</w:t>
      </w:r>
      <w:r>
        <w:rPr>
          <w:rFonts w:hint="eastAsia"/>
        </w:rPr>
        <w:t>、查看、</w:t>
      </w:r>
      <w:r>
        <w:rPr>
          <w:rFonts w:hint="eastAsia"/>
        </w:rPr>
        <w:t>评分</w:t>
      </w:r>
      <w:r>
        <w:rPr>
          <w:rFonts w:hint="eastAsia"/>
        </w:rPr>
        <w:t>、</w:t>
      </w:r>
      <w:r>
        <w:rPr>
          <w:rFonts w:hint="eastAsia"/>
        </w:rPr>
        <w:t>评价和查询报告成绩</w:t>
      </w:r>
      <w:r>
        <w:rPr>
          <w:rFonts w:hint="eastAsia"/>
        </w:rPr>
        <w:t>等基本功能。</w:t>
      </w:r>
    </w:p>
    <w:p w14:paraId="55A45C8E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①</w:t>
      </w:r>
      <w:r>
        <w:rPr>
          <w:rFonts w:hint="eastAsia"/>
        </w:rPr>
        <w:t>提交报告</w:t>
      </w:r>
    </w:p>
    <w:p w14:paraId="1D7FA5DB" w14:textId="77777777" w:rsidR="00B44B1D" w:rsidRDefault="007B4E04">
      <w:pPr>
        <w:spacing w:line="360" w:lineRule="auto"/>
        <w:ind w:left="525"/>
      </w:pPr>
      <w:r>
        <w:rPr>
          <w:rFonts w:hint="eastAsia"/>
        </w:rPr>
        <w:t>项目组长通过该操作将已完成的课程设计报告进行提交。</w:t>
      </w:r>
    </w:p>
    <w:p w14:paraId="450A761C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②</w:t>
      </w:r>
      <w:r>
        <w:rPr>
          <w:rFonts w:hint="eastAsia"/>
        </w:rPr>
        <w:t>查看报告</w:t>
      </w:r>
    </w:p>
    <w:p w14:paraId="3D61E8D0" w14:textId="77777777" w:rsidR="00B44B1D" w:rsidRDefault="007B4E04">
      <w:pPr>
        <w:spacing w:line="360" w:lineRule="auto"/>
        <w:ind w:left="525"/>
      </w:pPr>
      <w:r>
        <w:rPr>
          <w:rFonts w:hint="eastAsia"/>
        </w:rPr>
        <w:t>老师通过该操作查看已提交的报告</w:t>
      </w:r>
      <w:r>
        <w:rPr>
          <w:rFonts w:hint="eastAsia"/>
        </w:rPr>
        <w:t>。</w:t>
      </w:r>
    </w:p>
    <w:p w14:paraId="702D48D4" w14:textId="77777777" w:rsidR="00B44B1D" w:rsidRDefault="007B4E04">
      <w:pPr>
        <w:spacing w:line="360" w:lineRule="auto"/>
        <w:ind w:left="525"/>
      </w:pPr>
      <w:commentRangeStart w:id="23"/>
      <w:r>
        <w:rPr>
          <w:rFonts w:hint="eastAsia"/>
        </w:rPr>
        <w:t>③报告评分</w:t>
      </w:r>
    </w:p>
    <w:p w14:paraId="144FE1FB" w14:textId="77777777" w:rsidR="00B44B1D" w:rsidRDefault="007B4E04">
      <w:pPr>
        <w:spacing w:line="360" w:lineRule="auto"/>
        <w:ind w:left="525"/>
      </w:pPr>
      <w:r>
        <w:rPr>
          <w:rFonts w:hint="eastAsia"/>
        </w:rPr>
        <w:t>老师通过该操作对已提交的报告进行评分。</w:t>
      </w:r>
    </w:p>
    <w:p w14:paraId="579D227D" w14:textId="77777777" w:rsidR="00B44B1D" w:rsidRDefault="007B4E04">
      <w:pPr>
        <w:spacing w:line="360" w:lineRule="auto"/>
        <w:ind w:left="525"/>
      </w:pPr>
      <w:r>
        <w:rPr>
          <w:rFonts w:hint="eastAsia"/>
        </w:rPr>
        <w:t>④报告评价</w:t>
      </w:r>
    </w:p>
    <w:p w14:paraId="4240FA1D" w14:textId="77777777" w:rsidR="00B44B1D" w:rsidRDefault="007B4E04">
      <w:pPr>
        <w:spacing w:line="360" w:lineRule="auto"/>
        <w:ind w:left="525"/>
      </w:pPr>
      <w:r>
        <w:rPr>
          <w:rFonts w:hint="eastAsia"/>
        </w:rPr>
        <w:t>老师通过该操作对已评分的报告作出评价</w:t>
      </w:r>
      <w:r>
        <w:rPr>
          <w:rFonts w:hint="eastAsia"/>
        </w:rPr>
        <w:t>，</w:t>
      </w:r>
      <w:r>
        <w:rPr>
          <w:rFonts w:hint="eastAsia"/>
        </w:rPr>
        <w:t>给出修改意见或批示，并将评价文档上传</w:t>
      </w:r>
      <w:r>
        <w:rPr>
          <w:rFonts w:hint="eastAsia"/>
        </w:rPr>
        <w:t>。</w:t>
      </w:r>
      <w:commentRangeEnd w:id="23"/>
      <w:r w:rsidR="00424553">
        <w:rPr>
          <w:rStyle w:val="ac"/>
        </w:rPr>
        <w:commentReference w:id="23"/>
      </w:r>
    </w:p>
    <w:p w14:paraId="51C8092B" w14:textId="77777777" w:rsidR="00B44B1D" w:rsidDel="00424553" w:rsidRDefault="007B4E04" w:rsidP="00424553">
      <w:pPr>
        <w:spacing w:line="360" w:lineRule="auto"/>
        <w:ind w:left="525"/>
        <w:rPr>
          <w:del w:id="24" w:author="毛 毛妈" w:date="2019-10-17T19:28:00Z"/>
        </w:rPr>
      </w:pPr>
      <w:del w:id="25" w:author="毛 毛妈" w:date="2019-10-17T19:28:00Z">
        <w:r w:rsidDel="00424553">
          <w:rPr>
            <w:rFonts w:hint="eastAsia"/>
          </w:rPr>
          <w:delText>⑤查询成绩</w:delText>
        </w:r>
      </w:del>
    </w:p>
    <w:p w14:paraId="0214A046" w14:textId="77777777" w:rsidR="00B44B1D" w:rsidRDefault="007B4E04" w:rsidP="00424553">
      <w:pPr>
        <w:spacing w:line="360" w:lineRule="auto"/>
        <w:ind w:left="525"/>
      </w:pPr>
      <w:del w:id="26" w:author="毛 毛妈" w:date="2019-10-17T19:28:00Z">
        <w:r w:rsidDel="00424553">
          <w:rPr>
            <w:rFonts w:hint="eastAsia"/>
          </w:rPr>
          <w:delText>项</w:delText>
        </w:r>
        <w:r w:rsidDel="00424553">
          <w:rPr>
            <w:rFonts w:hint="eastAsia"/>
          </w:rPr>
          <w:delText>目组长和组员通过该操作查询已提交报告的评分</w:delText>
        </w:r>
        <w:r w:rsidDel="00424553">
          <w:rPr>
            <w:rFonts w:hint="eastAsia"/>
          </w:rPr>
          <w:delText>，</w:delText>
        </w:r>
        <w:r w:rsidDel="00424553">
          <w:rPr>
            <w:rFonts w:hint="eastAsia"/>
          </w:rPr>
          <w:delText>下载老师上传的评价文档</w:delText>
        </w:r>
        <w:r w:rsidDel="00424553">
          <w:rPr>
            <w:rFonts w:hint="eastAsia"/>
          </w:rPr>
          <w:delText>。</w:delText>
        </w:r>
      </w:del>
    </w:p>
    <w:p w14:paraId="6C555540" w14:textId="1E08CCCF" w:rsidR="00B44B1D" w:rsidRDefault="008E1355">
      <w:pPr>
        <w:spacing w:line="360" w:lineRule="auto"/>
        <w:rPr>
          <w:ins w:id="27" w:author="毛 毛妈" w:date="2019-10-17T19:29:00Z"/>
        </w:rPr>
      </w:pPr>
      <w:ins w:id="28" w:author="毛 毛妈" w:date="2019-10-17T19:28:00Z">
        <w:r>
          <w:rPr>
            <w:rFonts w:hint="eastAsia"/>
          </w:rPr>
          <w:t>再加一个相关资料</w:t>
        </w:r>
      </w:ins>
      <w:ins w:id="29" w:author="毛 毛妈" w:date="2019-10-17T19:29:00Z">
        <w:r>
          <w:rPr>
            <w:rFonts w:hint="eastAsia"/>
          </w:rPr>
          <w:t>管理模块</w:t>
        </w:r>
      </w:ins>
      <w:ins w:id="30" w:author="毛 毛妈" w:date="2019-10-17T19:28:00Z">
        <w:r>
          <w:rPr>
            <w:rFonts w:hint="eastAsia"/>
          </w:rPr>
          <w:t>，老师可以在这里上传</w:t>
        </w:r>
      </w:ins>
      <w:ins w:id="31" w:author="毛 毛妈" w:date="2019-10-17T19:29:00Z">
        <w:r>
          <w:rPr>
            <w:rFonts w:hint="eastAsia"/>
          </w:rPr>
          <w:t>模板，资料，也可以删除，同学们可以下载。</w:t>
        </w:r>
      </w:ins>
    </w:p>
    <w:p w14:paraId="1FA4FB03" w14:textId="25C11281" w:rsidR="008E1355" w:rsidRDefault="008E1355">
      <w:pPr>
        <w:spacing w:line="360" w:lineRule="auto"/>
        <w:rPr>
          <w:rFonts w:hint="eastAsia"/>
        </w:rPr>
      </w:pPr>
      <w:ins w:id="32" w:author="毛 毛妈" w:date="2019-10-17T19:29:00Z">
        <w:r>
          <w:rPr>
            <w:rFonts w:hint="eastAsia"/>
          </w:rPr>
          <w:t>还可以有问答功能模块，学生提问，老师回答</w:t>
        </w:r>
      </w:ins>
      <w:bookmarkStart w:id="33" w:name="_GoBack"/>
      <w:bookmarkEnd w:id="33"/>
    </w:p>
    <w:p w14:paraId="20B45E75" w14:textId="77777777" w:rsidR="00B44B1D" w:rsidRDefault="007B4E04">
      <w:pPr>
        <w:pStyle w:val="3"/>
        <w:spacing w:line="360" w:lineRule="auto"/>
      </w:pPr>
      <w:bookmarkStart w:id="34" w:name="_Toc495742802"/>
      <w:bookmarkStart w:id="35" w:name="_Toc430813089"/>
      <w:r>
        <w:rPr>
          <w:rFonts w:hint="eastAsia"/>
        </w:rPr>
        <w:t xml:space="preserve">3.1.1 </w:t>
      </w:r>
      <w:r>
        <w:rPr>
          <w:rFonts w:hint="eastAsia"/>
        </w:rPr>
        <w:t>确定参与者</w:t>
      </w:r>
      <w:bookmarkEnd w:id="34"/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44B1D" w14:paraId="63B0E5D4" w14:textId="77777777">
        <w:tc>
          <w:tcPr>
            <w:tcW w:w="1809" w:type="dxa"/>
            <w:shd w:val="clear" w:color="auto" w:fill="auto"/>
          </w:tcPr>
          <w:p w14:paraId="42986FC4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  <w:shd w:val="clear" w:color="auto" w:fill="auto"/>
          </w:tcPr>
          <w:p w14:paraId="6D04940F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参与项目</w:t>
            </w:r>
          </w:p>
        </w:tc>
      </w:tr>
      <w:tr w:rsidR="00B44B1D" w14:paraId="37C37F0D" w14:textId="77777777">
        <w:tc>
          <w:tcPr>
            <w:tcW w:w="1809" w:type="dxa"/>
            <w:shd w:val="clear" w:color="auto" w:fill="auto"/>
          </w:tcPr>
          <w:p w14:paraId="146DE2E4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713" w:type="dxa"/>
            <w:shd w:val="clear" w:color="auto" w:fill="auto"/>
          </w:tcPr>
          <w:p w14:paraId="56A5F561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</w:t>
            </w:r>
          </w:p>
        </w:tc>
      </w:tr>
      <w:tr w:rsidR="00B44B1D" w14:paraId="22FA98FD" w14:textId="77777777">
        <w:tc>
          <w:tcPr>
            <w:tcW w:w="1809" w:type="dxa"/>
            <w:shd w:val="clear" w:color="auto" w:fill="auto"/>
          </w:tcPr>
          <w:p w14:paraId="61EDF661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6713" w:type="dxa"/>
            <w:shd w:val="clear" w:color="auto" w:fill="auto"/>
          </w:tcPr>
          <w:p w14:paraId="0111CD38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用户信息管理、分组选题、报告管理</w:t>
            </w:r>
          </w:p>
        </w:tc>
      </w:tr>
      <w:tr w:rsidR="00B44B1D" w14:paraId="648381F4" w14:textId="77777777">
        <w:tc>
          <w:tcPr>
            <w:tcW w:w="1809" w:type="dxa"/>
            <w:shd w:val="clear" w:color="auto" w:fill="auto"/>
          </w:tcPr>
          <w:p w14:paraId="02CBEBDF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项目组长</w:t>
            </w:r>
          </w:p>
        </w:tc>
        <w:tc>
          <w:tcPr>
            <w:tcW w:w="6713" w:type="dxa"/>
            <w:shd w:val="clear" w:color="auto" w:fill="auto"/>
          </w:tcPr>
          <w:p w14:paraId="64246D57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用户信息管理、分组选题、报告管理</w:t>
            </w:r>
          </w:p>
        </w:tc>
      </w:tr>
      <w:tr w:rsidR="00B44B1D" w14:paraId="29A48838" w14:textId="77777777">
        <w:tc>
          <w:tcPr>
            <w:tcW w:w="1809" w:type="dxa"/>
            <w:shd w:val="clear" w:color="auto" w:fill="auto"/>
          </w:tcPr>
          <w:p w14:paraId="241D508C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组员</w:t>
            </w:r>
          </w:p>
        </w:tc>
        <w:tc>
          <w:tcPr>
            <w:tcW w:w="6713" w:type="dxa"/>
            <w:shd w:val="clear" w:color="auto" w:fill="auto"/>
          </w:tcPr>
          <w:p w14:paraId="13A7DBB6" w14:textId="77777777" w:rsidR="00B44B1D" w:rsidRDefault="007B4E04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用户信息管理、分组选题、报告管理</w:t>
            </w:r>
          </w:p>
        </w:tc>
      </w:tr>
    </w:tbl>
    <w:p w14:paraId="280AA18A" w14:textId="77777777" w:rsidR="00B44B1D" w:rsidRDefault="00B44B1D">
      <w:pPr>
        <w:spacing w:line="360" w:lineRule="auto"/>
      </w:pPr>
    </w:p>
    <w:p w14:paraId="3AE3F2C4" w14:textId="77777777" w:rsidR="00B44B1D" w:rsidRDefault="007B4E04">
      <w:pPr>
        <w:pStyle w:val="3"/>
        <w:spacing w:line="360" w:lineRule="auto"/>
      </w:pPr>
      <w:bookmarkStart w:id="36" w:name="_Toc430813090"/>
      <w:bookmarkStart w:id="37" w:name="_Toc495742803"/>
      <w:r>
        <w:rPr>
          <w:rFonts w:hint="eastAsia"/>
        </w:rPr>
        <w:t xml:space="preserve">3.1.2 </w:t>
      </w:r>
      <w:r>
        <w:rPr>
          <w:rFonts w:hint="eastAsia"/>
        </w:rPr>
        <w:t>确定用例</w:t>
      </w:r>
      <w:bookmarkEnd w:id="36"/>
      <w:bookmarkEnd w:id="37"/>
    </w:p>
    <w:p w14:paraId="55E5158E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9861AEA" wp14:editId="58C3751F">
            <wp:extent cx="5224145" cy="7270750"/>
            <wp:effectExtent l="0" t="0" r="3175" b="1397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727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78C5F2" w14:textId="77777777" w:rsidR="00B44B1D" w:rsidRDefault="00B44B1D">
      <w:pPr>
        <w:spacing w:line="360" w:lineRule="auto"/>
      </w:pPr>
    </w:p>
    <w:p w14:paraId="444EBB31" w14:textId="77777777" w:rsidR="00B44B1D" w:rsidRDefault="007B4E04">
      <w:pPr>
        <w:spacing w:line="360" w:lineRule="auto"/>
        <w:jc w:val="center"/>
      </w:pPr>
      <w:r>
        <w:rPr>
          <w:rFonts w:hint="eastAsia"/>
        </w:rPr>
        <w:t>软件工程课程设计管理系统</w:t>
      </w:r>
      <w:r>
        <w:rPr>
          <w:rFonts w:hint="eastAsia"/>
        </w:rPr>
        <w:t>用例图</w:t>
      </w:r>
    </w:p>
    <w:p w14:paraId="1B701E52" w14:textId="77777777" w:rsidR="00B44B1D" w:rsidRDefault="00B44B1D">
      <w:pPr>
        <w:spacing w:line="360" w:lineRule="auto"/>
      </w:pPr>
    </w:p>
    <w:p w14:paraId="3747E943" w14:textId="77777777" w:rsidR="00B44B1D" w:rsidRDefault="007B4E04">
      <w:pPr>
        <w:pStyle w:val="3"/>
        <w:spacing w:line="360" w:lineRule="auto"/>
      </w:pPr>
      <w:bookmarkStart w:id="38" w:name="_Toc495742804"/>
      <w:bookmarkStart w:id="39" w:name="_Toc430813091"/>
      <w:r>
        <w:rPr>
          <w:rFonts w:hint="eastAsia"/>
        </w:rPr>
        <w:t xml:space="preserve">3.1.3 </w:t>
      </w:r>
      <w:r>
        <w:rPr>
          <w:rFonts w:hint="eastAsia"/>
        </w:rPr>
        <w:t>用例说明</w:t>
      </w:r>
      <w:bookmarkEnd w:id="38"/>
      <w:bookmarkEnd w:id="39"/>
    </w:p>
    <w:p w14:paraId="5CCC6F07" w14:textId="77777777" w:rsidR="00B44B1D" w:rsidRDefault="007B4E04">
      <w:pPr>
        <w:spacing w:line="360" w:lineRule="auto"/>
      </w:pPr>
      <w:r>
        <w:rPr>
          <w:rFonts w:hint="eastAsia"/>
        </w:rPr>
        <w:t>以下是本系统各用例的用例说明。</w:t>
      </w:r>
    </w:p>
    <w:p w14:paraId="29CC4885" w14:textId="77777777" w:rsidR="00B44B1D" w:rsidRDefault="007B4E04">
      <w:pPr>
        <w:numPr>
          <w:ilvl w:val="0"/>
          <w:numId w:val="2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导入数据</w:t>
      </w:r>
    </w:p>
    <w:p w14:paraId="1D06DC27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用例名：导入数据</w:t>
      </w:r>
    </w:p>
    <w:p w14:paraId="2B3882B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描述：管理员将用户数据导入</w:t>
      </w:r>
      <w:r>
        <w:rPr>
          <w:rFonts w:hint="eastAsia"/>
          <w:bCs/>
        </w:rPr>
        <w:t>系统</w:t>
      </w:r>
      <w:r>
        <w:rPr>
          <w:rFonts w:hint="eastAsia"/>
          <w:bCs/>
        </w:rPr>
        <w:t>数据库</w:t>
      </w:r>
    </w:p>
    <w:p w14:paraId="31FC3379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参与者：管理员</w:t>
      </w:r>
    </w:p>
    <w:p w14:paraId="334F863E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管理员已登录进入系统</w:t>
      </w:r>
    </w:p>
    <w:p w14:paraId="0CDDD7D6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细节：</w:t>
      </w:r>
    </w:p>
    <w:p w14:paraId="35ADE204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D71189A" wp14:editId="56C9ACD4">
            <wp:extent cx="2708910" cy="4553585"/>
            <wp:effectExtent l="0" t="0" r="3810" b="317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C492E9" w14:textId="77777777" w:rsidR="00B44B1D" w:rsidRDefault="007B4E04">
      <w:pPr>
        <w:spacing w:line="360" w:lineRule="auto"/>
        <w:ind w:firstLine="420"/>
        <w:jc w:val="center"/>
      </w:pPr>
      <w:r>
        <w:rPr>
          <w:rFonts w:hint="eastAsia"/>
        </w:rPr>
        <w:t>导入数据活动图</w:t>
      </w:r>
    </w:p>
    <w:p w14:paraId="1244DE39" w14:textId="77777777" w:rsidR="00B44B1D" w:rsidRDefault="00B44B1D">
      <w:pPr>
        <w:spacing w:line="360" w:lineRule="auto"/>
        <w:ind w:firstLine="420"/>
      </w:pPr>
    </w:p>
    <w:p w14:paraId="770DE1A2" w14:textId="77777777" w:rsidR="00B44B1D" w:rsidRDefault="00B44B1D">
      <w:pPr>
        <w:spacing w:line="360" w:lineRule="auto"/>
        <w:ind w:firstLine="420"/>
      </w:pPr>
    </w:p>
    <w:p w14:paraId="6A95F524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用户注册</w:t>
      </w:r>
    </w:p>
    <w:p w14:paraId="15EA587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用例名：用户</w:t>
      </w:r>
      <w:r>
        <w:rPr>
          <w:rFonts w:hint="eastAsia"/>
        </w:rPr>
        <w:t>注册</w:t>
      </w:r>
    </w:p>
    <w:p w14:paraId="5A51C19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描述：用户通过注册用例来在系统中添加自己的</w:t>
      </w:r>
      <w:r>
        <w:rPr>
          <w:rFonts w:hint="eastAsia"/>
          <w:bCs/>
        </w:rPr>
        <w:t>身份</w:t>
      </w:r>
    </w:p>
    <w:p w14:paraId="0D7DE787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项目组长、组员</w:t>
      </w:r>
    </w:p>
    <w:p w14:paraId="3227D5B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前置条件：用户未注册到本系统</w:t>
      </w:r>
    </w:p>
    <w:p w14:paraId="3D3DFB96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0DE96EE1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1F8158A" wp14:editId="755EFE69">
            <wp:extent cx="5576570" cy="4970145"/>
            <wp:effectExtent l="0" t="0" r="1270" b="1333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F68DB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用户注册活动图</w:t>
      </w:r>
    </w:p>
    <w:p w14:paraId="34767F76" w14:textId="77777777" w:rsidR="00B44B1D" w:rsidRDefault="00B44B1D">
      <w:pPr>
        <w:spacing w:line="360" w:lineRule="auto"/>
        <w:ind w:firstLine="420"/>
        <w:rPr>
          <w:bCs/>
        </w:rPr>
      </w:pPr>
    </w:p>
    <w:p w14:paraId="4104ACE8" w14:textId="77777777" w:rsidR="00B44B1D" w:rsidRDefault="00B44B1D">
      <w:pPr>
        <w:spacing w:line="360" w:lineRule="auto"/>
        <w:ind w:firstLine="420"/>
        <w:rPr>
          <w:b/>
          <w:bCs/>
        </w:rPr>
      </w:pPr>
    </w:p>
    <w:p w14:paraId="6B6A0E5B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用户登</w:t>
      </w:r>
      <w:r>
        <w:rPr>
          <w:rFonts w:hint="eastAsia"/>
          <w:b/>
          <w:bCs/>
        </w:rPr>
        <w:t>录</w:t>
      </w:r>
    </w:p>
    <w:p w14:paraId="5EB59D3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用例名：用户</w:t>
      </w:r>
      <w:r>
        <w:rPr>
          <w:rFonts w:hint="eastAsia"/>
        </w:rPr>
        <w:t>登</w:t>
      </w:r>
      <w:r>
        <w:rPr>
          <w:rFonts w:hint="eastAsia"/>
        </w:rPr>
        <w:t>录</w:t>
      </w:r>
    </w:p>
    <w:p w14:paraId="785E0174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描述：用户通过帐号及密码</w:t>
      </w:r>
      <w:r>
        <w:rPr>
          <w:rFonts w:hint="eastAsia"/>
          <w:bCs/>
        </w:rPr>
        <w:t>登录</w:t>
      </w:r>
      <w:r>
        <w:rPr>
          <w:rFonts w:hint="eastAsia"/>
          <w:bCs/>
        </w:rPr>
        <w:t>系统</w:t>
      </w:r>
    </w:p>
    <w:p w14:paraId="496AA63E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管理员、老师、项目组长、组员</w:t>
      </w:r>
    </w:p>
    <w:p w14:paraId="1B786FF8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前置条件：用户已注册到本系统</w:t>
      </w:r>
    </w:p>
    <w:p w14:paraId="766C2F98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2F6AC465" w14:textId="77777777" w:rsidR="00B44B1D" w:rsidRDefault="007B4E04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114300" distR="114300" wp14:anchorId="5852F396" wp14:editId="01579BA3">
            <wp:extent cx="4204335" cy="5418455"/>
            <wp:effectExtent l="0" t="0" r="1905" b="6985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D1901" w14:textId="77777777" w:rsidR="00B44B1D" w:rsidRDefault="00B44B1D">
      <w:pPr>
        <w:spacing w:line="360" w:lineRule="auto"/>
        <w:jc w:val="center"/>
        <w:rPr>
          <w:bCs/>
        </w:rPr>
      </w:pPr>
    </w:p>
    <w:p w14:paraId="61B50BAF" w14:textId="77777777" w:rsidR="00B44B1D" w:rsidRDefault="007B4E04">
      <w:pPr>
        <w:spacing w:line="360" w:lineRule="auto"/>
        <w:jc w:val="center"/>
        <w:rPr>
          <w:bCs/>
        </w:rPr>
      </w:pPr>
      <w:r>
        <w:rPr>
          <w:rFonts w:hint="eastAsia"/>
          <w:bCs/>
        </w:rPr>
        <w:t>用户登录活动图</w:t>
      </w:r>
    </w:p>
    <w:p w14:paraId="798E2DFC" w14:textId="77777777" w:rsidR="00B44B1D" w:rsidRDefault="00B44B1D">
      <w:pPr>
        <w:spacing w:line="360" w:lineRule="auto"/>
        <w:ind w:firstLine="420"/>
        <w:rPr>
          <w:b/>
          <w:bCs/>
        </w:rPr>
      </w:pPr>
    </w:p>
    <w:p w14:paraId="5E870E96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密码修改</w:t>
      </w:r>
    </w:p>
    <w:p w14:paraId="7E477C0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>
        <w:rPr>
          <w:rFonts w:hint="eastAsia"/>
        </w:rPr>
        <w:t>密码修改</w:t>
      </w:r>
    </w:p>
    <w:p w14:paraId="176D7208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描述：管理员修改用户登录密码</w:t>
      </w:r>
    </w:p>
    <w:p w14:paraId="5CBC68F5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参与者：管理员</w:t>
      </w:r>
    </w:p>
    <w:p w14:paraId="431366DB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管理员确认用户身份</w:t>
      </w:r>
    </w:p>
    <w:p w14:paraId="5A5DAFF5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57342005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8FA5D09" wp14:editId="57CFEB2D">
            <wp:extent cx="3470910" cy="4232275"/>
            <wp:effectExtent l="0" t="0" r="3810" b="4445"/>
            <wp:docPr id="2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BD4DBD" w14:textId="77777777" w:rsidR="00B44B1D" w:rsidRDefault="00B44B1D">
      <w:pPr>
        <w:spacing w:line="360" w:lineRule="auto"/>
        <w:jc w:val="center"/>
        <w:rPr>
          <w:bCs/>
        </w:rPr>
      </w:pPr>
    </w:p>
    <w:p w14:paraId="4A5C110B" w14:textId="77777777" w:rsidR="00B44B1D" w:rsidRDefault="007B4E04">
      <w:pPr>
        <w:spacing w:line="360" w:lineRule="auto"/>
        <w:jc w:val="center"/>
        <w:rPr>
          <w:bCs/>
        </w:rPr>
      </w:pPr>
      <w:r>
        <w:rPr>
          <w:rFonts w:hint="eastAsia"/>
          <w:bCs/>
        </w:rPr>
        <w:t>密码修改</w:t>
      </w:r>
      <w:r>
        <w:rPr>
          <w:rFonts w:hint="eastAsia"/>
          <w:bCs/>
        </w:rPr>
        <w:t>活动图</w:t>
      </w:r>
    </w:p>
    <w:p w14:paraId="4906B47A" w14:textId="77777777" w:rsidR="00B44B1D" w:rsidRDefault="00B44B1D">
      <w:pPr>
        <w:spacing w:line="360" w:lineRule="auto"/>
        <w:jc w:val="center"/>
        <w:rPr>
          <w:bCs/>
        </w:rPr>
      </w:pPr>
    </w:p>
    <w:p w14:paraId="2146923A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用户分组</w:t>
      </w:r>
    </w:p>
    <w:p w14:paraId="2B646FB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用例名：用户分组</w:t>
      </w:r>
    </w:p>
    <w:p w14:paraId="471FC076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描述：项目组长创建分组、选择组员</w:t>
      </w:r>
    </w:p>
    <w:p w14:paraId="2827530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项目组长</w:t>
      </w:r>
    </w:p>
    <w:p w14:paraId="07A9C795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</w:p>
    <w:p w14:paraId="175A58E7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00114B1F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5E7DF892" wp14:editId="21B5EBAE">
            <wp:extent cx="3359150" cy="5938520"/>
            <wp:effectExtent l="0" t="0" r="8890" b="5080"/>
            <wp:docPr id="2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593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7B9664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4A4541A9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用户分组</w:t>
      </w:r>
      <w:r>
        <w:rPr>
          <w:rFonts w:hint="eastAsia"/>
          <w:bCs/>
        </w:rPr>
        <w:t>活动图</w:t>
      </w:r>
    </w:p>
    <w:p w14:paraId="5DF4D4DF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14975F1B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查看分组</w:t>
      </w:r>
    </w:p>
    <w:p w14:paraId="0E285E76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>
        <w:rPr>
          <w:rFonts w:hint="eastAsia"/>
          <w:bCs/>
        </w:rPr>
        <w:t>查看分组</w:t>
      </w:r>
    </w:p>
    <w:p w14:paraId="3DBC8B91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描述：用户查看分组情况</w:t>
      </w:r>
    </w:p>
    <w:p w14:paraId="05430415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老师、项目组长、组员</w:t>
      </w:r>
    </w:p>
    <w:p w14:paraId="77005B4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</w:p>
    <w:p w14:paraId="63BA1E09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761F337B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5B1F489A" wp14:editId="5A312658">
            <wp:extent cx="4147820" cy="4390390"/>
            <wp:effectExtent l="0" t="0" r="12700" b="13970"/>
            <wp:docPr id="3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06EB53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727E8985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查看分组</w:t>
      </w:r>
      <w:r>
        <w:rPr>
          <w:rFonts w:hint="eastAsia"/>
          <w:bCs/>
        </w:rPr>
        <w:t>活动图</w:t>
      </w:r>
    </w:p>
    <w:p w14:paraId="7B6EA042" w14:textId="77777777" w:rsidR="00B44B1D" w:rsidRDefault="00B44B1D">
      <w:pPr>
        <w:spacing w:line="360" w:lineRule="auto"/>
        <w:ind w:firstLine="420"/>
        <w:rPr>
          <w:bCs/>
        </w:rPr>
      </w:pPr>
    </w:p>
    <w:p w14:paraId="5E070860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创建选题</w:t>
      </w:r>
    </w:p>
    <w:p w14:paraId="4ED92337" w14:textId="77777777" w:rsidR="00B44B1D" w:rsidRDefault="007B4E04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用例名：创建选题</w:t>
      </w:r>
    </w:p>
    <w:p w14:paraId="7B28D4B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描述：项目组长创建课程设计题目</w:t>
      </w:r>
    </w:p>
    <w:p w14:paraId="687635BE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项目组长</w:t>
      </w:r>
    </w:p>
    <w:p w14:paraId="19F8A732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到本系统并且</w:t>
      </w:r>
      <w:r>
        <w:rPr>
          <w:rFonts w:hint="eastAsia"/>
          <w:bCs/>
        </w:rPr>
        <w:t>已</w:t>
      </w:r>
      <w:r>
        <w:rPr>
          <w:rFonts w:hint="eastAsia"/>
          <w:bCs/>
        </w:rPr>
        <w:t>有</w:t>
      </w:r>
      <w:r>
        <w:rPr>
          <w:rFonts w:hint="eastAsia"/>
          <w:bCs/>
        </w:rPr>
        <w:t>小组</w:t>
      </w:r>
    </w:p>
    <w:p w14:paraId="7332F597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05048630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2A98D51D" wp14:editId="44347687">
            <wp:extent cx="3074035" cy="3548380"/>
            <wp:effectExtent l="0" t="0" r="4445" b="2540"/>
            <wp:docPr id="3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9C9B4F" w14:textId="77777777" w:rsidR="00B44B1D" w:rsidRDefault="00B44B1D">
      <w:pPr>
        <w:spacing w:line="360" w:lineRule="auto"/>
        <w:ind w:left="420"/>
        <w:jc w:val="center"/>
        <w:rPr>
          <w:b/>
          <w:bCs/>
        </w:rPr>
      </w:pPr>
    </w:p>
    <w:p w14:paraId="27FEDE32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创建选题</w:t>
      </w:r>
      <w:r>
        <w:rPr>
          <w:rFonts w:hint="eastAsia"/>
          <w:bCs/>
        </w:rPr>
        <w:t>活动图</w:t>
      </w:r>
    </w:p>
    <w:p w14:paraId="779EFC5A" w14:textId="77777777" w:rsidR="00B44B1D" w:rsidRDefault="00B44B1D">
      <w:pPr>
        <w:spacing w:line="360" w:lineRule="auto"/>
        <w:ind w:left="420"/>
        <w:rPr>
          <w:b/>
          <w:bCs/>
        </w:rPr>
      </w:pPr>
    </w:p>
    <w:p w14:paraId="294400E2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查看选题</w:t>
      </w:r>
    </w:p>
    <w:p w14:paraId="30E29F11" w14:textId="77777777" w:rsidR="00B44B1D" w:rsidRDefault="007B4E04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用例名：查看选题</w:t>
      </w:r>
    </w:p>
    <w:p w14:paraId="00FD152A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描述：老师和项目组长查看选题情况</w:t>
      </w:r>
    </w:p>
    <w:p w14:paraId="08219266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老师、项目组长</w:t>
      </w:r>
    </w:p>
    <w:p w14:paraId="0AFA17FE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</w:p>
    <w:p w14:paraId="37772E7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723DB253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BB3ED57" wp14:editId="30A4E358">
            <wp:extent cx="304800" cy="304800"/>
            <wp:effectExtent l="0" t="0" r="0" b="0"/>
            <wp:docPr id="3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0B27E69" wp14:editId="1AA85B03">
            <wp:extent cx="1839595" cy="2515870"/>
            <wp:effectExtent l="0" t="0" r="4445" b="13970"/>
            <wp:docPr id="3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F19AE" w14:textId="77777777" w:rsidR="00B44B1D" w:rsidRDefault="00B44B1D">
      <w:pPr>
        <w:widowControl/>
        <w:jc w:val="center"/>
        <w:rPr>
          <w:b/>
          <w:bCs/>
        </w:rPr>
      </w:pPr>
    </w:p>
    <w:p w14:paraId="46B9080B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查看选题</w:t>
      </w:r>
      <w:r>
        <w:rPr>
          <w:rFonts w:hint="eastAsia"/>
          <w:bCs/>
        </w:rPr>
        <w:t>活动图</w:t>
      </w:r>
    </w:p>
    <w:p w14:paraId="4376740C" w14:textId="77777777" w:rsidR="00B44B1D" w:rsidRDefault="007B4E0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ab/>
      </w:r>
    </w:p>
    <w:p w14:paraId="324ED956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提交报告</w:t>
      </w:r>
    </w:p>
    <w:p w14:paraId="15F47E14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用例名：提交报告</w:t>
      </w:r>
    </w:p>
    <w:p w14:paraId="5F9583D4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描述：项目组长提交课程设计报告</w:t>
      </w:r>
    </w:p>
    <w:p w14:paraId="05EF4F8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项目组长</w:t>
      </w:r>
    </w:p>
    <w:p w14:paraId="48CBD7D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</w:rPr>
        <w:t>并且已有选题</w:t>
      </w:r>
    </w:p>
    <w:p w14:paraId="4F256552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68ACD66D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47B845E6" wp14:editId="035E7129">
            <wp:extent cx="3113405" cy="3914775"/>
            <wp:effectExtent l="0" t="0" r="10795" b="1905"/>
            <wp:docPr id="3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AAF30E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3E3B49A9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提交报告</w:t>
      </w:r>
      <w:r>
        <w:rPr>
          <w:rFonts w:hint="eastAsia"/>
          <w:bCs/>
        </w:rPr>
        <w:t>活动图</w:t>
      </w:r>
    </w:p>
    <w:p w14:paraId="0385AF9D" w14:textId="77777777" w:rsidR="00B44B1D" w:rsidRDefault="00B44B1D">
      <w:pPr>
        <w:spacing w:line="360" w:lineRule="auto"/>
        <w:ind w:left="420"/>
        <w:rPr>
          <w:b/>
          <w:bCs/>
        </w:rPr>
      </w:pPr>
    </w:p>
    <w:p w14:paraId="3AAEDDFF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查看报告</w:t>
      </w:r>
    </w:p>
    <w:p w14:paraId="61874FC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用例名：查看报告</w:t>
      </w:r>
    </w:p>
    <w:p w14:paraId="1F0D9FAD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描述：老师查看已提交的报告</w:t>
      </w:r>
    </w:p>
    <w:p w14:paraId="68B383C4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老师</w:t>
      </w:r>
    </w:p>
    <w:p w14:paraId="49D2E0D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</w:rPr>
        <w:t>并且已有报告提交</w:t>
      </w:r>
    </w:p>
    <w:p w14:paraId="3A07EAB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细节：</w:t>
      </w:r>
    </w:p>
    <w:p w14:paraId="5CC3AC05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927D4E3" wp14:editId="681EDBA2">
            <wp:extent cx="3248660" cy="4089400"/>
            <wp:effectExtent l="0" t="0" r="12700" b="10160"/>
            <wp:docPr id="3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AB113C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12C10756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查看报告</w:t>
      </w:r>
      <w:r>
        <w:rPr>
          <w:rFonts w:hint="eastAsia"/>
          <w:bCs/>
        </w:rPr>
        <w:t>活动图</w:t>
      </w:r>
    </w:p>
    <w:p w14:paraId="12432E3C" w14:textId="77777777" w:rsidR="00B44B1D" w:rsidRDefault="00B44B1D">
      <w:pPr>
        <w:spacing w:line="360" w:lineRule="auto"/>
        <w:ind w:left="420"/>
        <w:rPr>
          <w:b/>
          <w:bCs/>
        </w:rPr>
      </w:pPr>
    </w:p>
    <w:p w14:paraId="36516BEB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报告评分</w:t>
      </w:r>
    </w:p>
    <w:p w14:paraId="6CA5F215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用例名：报告评分</w:t>
      </w:r>
    </w:p>
    <w:p w14:paraId="3544F60F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描述：老师对已提交的报告进行评分</w:t>
      </w:r>
    </w:p>
    <w:p w14:paraId="31A05C9D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老师</w:t>
      </w:r>
    </w:p>
    <w:p w14:paraId="700DD198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到本系统并且已</w:t>
      </w:r>
      <w:r>
        <w:rPr>
          <w:rFonts w:hint="eastAsia"/>
          <w:bCs/>
        </w:rPr>
        <w:t>有报告提交</w:t>
      </w:r>
    </w:p>
    <w:p w14:paraId="5D2E96E6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5F5FD7EF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02DCC786" wp14:editId="6ADF01D8">
            <wp:extent cx="3639820" cy="4050665"/>
            <wp:effectExtent l="0" t="0" r="2540" b="3175"/>
            <wp:docPr id="3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EBD89E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44E21BB6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报告评分</w:t>
      </w:r>
      <w:r>
        <w:rPr>
          <w:rFonts w:hint="eastAsia"/>
          <w:bCs/>
        </w:rPr>
        <w:t>活动图</w:t>
      </w:r>
    </w:p>
    <w:p w14:paraId="314DE7C4" w14:textId="77777777" w:rsidR="00B44B1D" w:rsidRDefault="00B44B1D">
      <w:pPr>
        <w:spacing w:line="360" w:lineRule="auto"/>
        <w:ind w:left="420"/>
        <w:rPr>
          <w:b/>
          <w:bCs/>
        </w:rPr>
      </w:pPr>
    </w:p>
    <w:p w14:paraId="14C10B18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报告评价</w:t>
      </w:r>
    </w:p>
    <w:p w14:paraId="4CD356B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用例名：报告评价</w:t>
      </w:r>
    </w:p>
    <w:p w14:paraId="62B33AEB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描述：老师对已评分的报告作出评价</w:t>
      </w:r>
    </w:p>
    <w:p w14:paraId="10E8344C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老师</w:t>
      </w:r>
    </w:p>
    <w:p w14:paraId="372B02CE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</w:rPr>
        <w:t>并且已对对应报告作出评分</w:t>
      </w:r>
    </w:p>
    <w:p w14:paraId="08175F59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03B189E4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0856B515" wp14:editId="016DA98B">
            <wp:extent cx="4256405" cy="5144135"/>
            <wp:effectExtent l="0" t="0" r="10795" b="6985"/>
            <wp:docPr id="3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0397EA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1DE7CCAB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报告评价</w:t>
      </w:r>
      <w:r>
        <w:rPr>
          <w:rFonts w:hint="eastAsia"/>
          <w:bCs/>
        </w:rPr>
        <w:t>活动图</w:t>
      </w:r>
    </w:p>
    <w:p w14:paraId="60A37BBC" w14:textId="77777777" w:rsidR="00B44B1D" w:rsidRDefault="00B44B1D">
      <w:pPr>
        <w:spacing w:line="360" w:lineRule="auto"/>
        <w:ind w:left="420"/>
        <w:rPr>
          <w:b/>
          <w:bCs/>
        </w:rPr>
      </w:pPr>
    </w:p>
    <w:p w14:paraId="7ACEBD4D" w14:textId="77777777" w:rsidR="00B44B1D" w:rsidRDefault="007B4E04">
      <w:pPr>
        <w:pStyle w:val="ab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查询成绩</w:t>
      </w:r>
    </w:p>
    <w:p w14:paraId="6841234A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用例名：查询成绩</w:t>
      </w:r>
    </w:p>
    <w:p w14:paraId="25F3B283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>
        <w:rPr>
          <w:rFonts w:hint="eastAsia"/>
          <w:bCs/>
        </w:rPr>
        <w:t>项目组长和组员查询已提交报告的评分</w:t>
      </w:r>
      <w:r>
        <w:rPr>
          <w:rFonts w:hint="eastAsia"/>
          <w:bCs/>
        </w:rPr>
        <w:t>，</w:t>
      </w:r>
      <w:r>
        <w:rPr>
          <w:rFonts w:hint="eastAsia"/>
        </w:rPr>
        <w:t>下载老师上传的评价文档</w:t>
      </w:r>
    </w:p>
    <w:p w14:paraId="11142342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>
        <w:rPr>
          <w:rFonts w:hint="eastAsia"/>
          <w:bCs/>
        </w:rPr>
        <w:t>项目组长、组员</w:t>
      </w:r>
    </w:p>
    <w:p w14:paraId="4C996262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</w:rPr>
        <w:t>项目组长、组员</w:t>
      </w:r>
      <w:r>
        <w:rPr>
          <w:rFonts w:hint="eastAsia"/>
          <w:bCs/>
        </w:rPr>
        <w:t>已登</w:t>
      </w:r>
      <w:r>
        <w:rPr>
          <w:rFonts w:hint="eastAsia"/>
          <w:bCs/>
        </w:rPr>
        <w:t>录</w:t>
      </w:r>
      <w:r>
        <w:rPr>
          <w:rFonts w:hint="eastAsia"/>
          <w:bCs/>
        </w:rPr>
        <w:t>到本系统并且</w:t>
      </w:r>
      <w:r>
        <w:rPr>
          <w:rFonts w:hint="eastAsia"/>
          <w:bCs/>
        </w:rPr>
        <w:t>老师已给出评分并上传评价文档</w:t>
      </w:r>
    </w:p>
    <w:p w14:paraId="3360276A" w14:textId="77777777" w:rsidR="00B44B1D" w:rsidRDefault="007B4E04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0AD4D0DF" w14:textId="77777777" w:rsidR="00B44B1D" w:rsidRDefault="007B4E04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670DF4D6" wp14:editId="1D76B08E">
            <wp:extent cx="3322320" cy="4984115"/>
            <wp:effectExtent l="0" t="0" r="0" b="14605"/>
            <wp:docPr id="3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5DB9CE" w14:textId="77777777" w:rsidR="00B44B1D" w:rsidRDefault="00B44B1D">
      <w:pPr>
        <w:widowControl/>
        <w:jc w:val="center"/>
      </w:pPr>
    </w:p>
    <w:p w14:paraId="23ADCF8E" w14:textId="77777777" w:rsidR="00B44B1D" w:rsidRDefault="00B44B1D">
      <w:pPr>
        <w:spacing w:line="360" w:lineRule="auto"/>
        <w:ind w:firstLine="420"/>
        <w:jc w:val="center"/>
        <w:rPr>
          <w:bCs/>
        </w:rPr>
      </w:pPr>
    </w:p>
    <w:p w14:paraId="5E004B82" w14:textId="77777777" w:rsidR="00B44B1D" w:rsidRDefault="007B4E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查询成绩</w:t>
      </w:r>
      <w:r>
        <w:rPr>
          <w:rFonts w:hint="eastAsia"/>
          <w:bCs/>
        </w:rPr>
        <w:t>活动图</w:t>
      </w:r>
    </w:p>
    <w:p w14:paraId="4C5D9AA9" w14:textId="77777777" w:rsidR="00B44B1D" w:rsidRDefault="00B44B1D">
      <w:pPr>
        <w:spacing w:line="360" w:lineRule="auto"/>
        <w:rPr>
          <w:bCs/>
        </w:rPr>
      </w:pPr>
    </w:p>
    <w:p w14:paraId="3E031678" w14:textId="77777777" w:rsidR="00B44B1D" w:rsidRDefault="007B4E04">
      <w:pPr>
        <w:pStyle w:val="2"/>
        <w:spacing w:line="360" w:lineRule="auto"/>
      </w:pPr>
      <w:bookmarkStart w:id="40" w:name="_Toc495742805"/>
      <w:bookmarkStart w:id="41" w:name="_Toc430813092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40"/>
      <w:bookmarkEnd w:id="41"/>
    </w:p>
    <w:p w14:paraId="1781C19A" w14:textId="77777777" w:rsidR="00B44B1D" w:rsidRDefault="007B4E04">
      <w:pPr>
        <w:pStyle w:val="3"/>
        <w:spacing w:line="360" w:lineRule="auto"/>
      </w:pPr>
      <w:bookmarkStart w:id="42" w:name="_Toc495742806"/>
      <w:bookmarkStart w:id="43" w:name="_Toc430813093"/>
      <w:r>
        <w:rPr>
          <w:rFonts w:hint="eastAsia"/>
        </w:rPr>
        <w:t>3.2.1</w:t>
      </w:r>
      <w:r>
        <w:rPr>
          <w:rFonts w:hint="eastAsia"/>
        </w:rPr>
        <w:t>精度</w:t>
      </w:r>
      <w:bookmarkEnd w:id="42"/>
      <w:bookmarkEnd w:id="43"/>
    </w:p>
    <w:p w14:paraId="67ECF9C6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用户信息、</w:t>
      </w:r>
      <w:r>
        <w:rPr>
          <w:rFonts w:hint="eastAsia"/>
        </w:rPr>
        <w:t>选题</w:t>
      </w:r>
      <w:r>
        <w:rPr>
          <w:rFonts w:hint="eastAsia"/>
        </w:rPr>
        <w:t>、</w:t>
      </w:r>
      <w:r>
        <w:rPr>
          <w:rFonts w:hint="eastAsia"/>
        </w:rPr>
        <w:t>报告、评分</w:t>
      </w:r>
      <w:r>
        <w:rPr>
          <w:rFonts w:hint="eastAsia"/>
        </w:rPr>
        <w:t>均按照符合条件的输入进行保存，不进行舍去。</w:t>
      </w:r>
    </w:p>
    <w:p w14:paraId="0937100D" w14:textId="77777777" w:rsidR="00B44B1D" w:rsidRDefault="007B4E04">
      <w:pPr>
        <w:pStyle w:val="3"/>
        <w:spacing w:line="360" w:lineRule="auto"/>
      </w:pPr>
      <w:bookmarkStart w:id="44" w:name="_Toc495742807"/>
      <w:bookmarkStart w:id="45" w:name="_Toc430813094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44"/>
      <w:bookmarkEnd w:id="45"/>
    </w:p>
    <w:p w14:paraId="206F8483" w14:textId="77777777" w:rsidR="00B44B1D" w:rsidRDefault="007B4E04">
      <w:pPr>
        <w:numPr>
          <w:ilvl w:val="0"/>
          <w:numId w:val="3"/>
        </w:numPr>
        <w:spacing w:line="360" w:lineRule="auto"/>
      </w:pPr>
      <w:bookmarkStart w:id="46" w:name="_Toc430813095"/>
      <w:bookmarkStart w:id="47" w:name="_Toc495742808"/>
      <w:r>
        <w:rPr>
          <w:rFonts w:hint="eastAsia"/>
        </w:rPr>
        <w:t>服务器响应时间：小于</w:t>
      </w:r>
      <w:r>
        <w:rPr>
          <w:rFonts w:hint="eastAsia"/>
        </w:rPr>
        <w:t>1.5</w:t>
      </w:r>
      <w:r>
        <w:rPr>
          <w:rFonts w:hint="eastAsia"/>
        </w:rPr>
        <w:t>秒；</w:t>
      </w:r>
    </w:p>
    <w:p w14:paraId="713B5B7F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注册</w:t>
      </w:r>
      <w:r>
        <w:rPr>
          <w:rFonts w:hint="eastAsia"/>
        </w:rPr>
        <w:t>身份处理</w:t>
      </w:r>
      <w:r>
        <w:rPr>
          <w:rFonts w:hint="eastAsia"/>
        </w:rPr>
        <w:t>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0D320309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用户登录处理</w:t>
      </w:r>
      <w:r>
        <w:rPr>
          <w:rFonts w:hint="eastAsia"/>
        </w:rPr>
        <w:t>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52AB3953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用户分组</w:t>
      </w:r>
      <w:r>
        <w:rPr>
          <w:rFonts w:hint="eastAsia"/>
        </w:rPr>
        <w:t>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0DC302D1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查看分组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0D4FC15A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创建选题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47B960BA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查看选题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2DC0A0E7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提交报告</w:t>
      </w:r>
      <w:r>
        <w:rPr>
          <w:rFonts w:hint="eastAsia"/>
        </w:rPr>
        <w:t>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51E995E2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查看</w:t>
      </w:r>
      <w:r>
        <w:rPr>
          <w:rFonts w:hint="eastAsia"/>
        </w:rPr>
        <w:t>报告</w:t>
      </w:r>
      <w:r>
        <w:rPr>
          <w:rFonts w:hint="eastAsia"/>
        </w:rPr>
        <w:t>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0927E263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报告评分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5A2496ED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报告评价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48BEED52" w14:textId="77777777" w:rsidR="00B44B1D" w:rsidRDefault="007B4E04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查看成绩</w:t>
      </w:r>
      <w:r>
        <w:rPr>
          <w:rFonts w:hint="eastAsia"/>
        </w:rPr>
        <w:t>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5FA339DB" w14:textId="77777777" w:rsidR="00B44B1D" w:rsidRDefault="007B4E04">
      <w:pPr>
        <w:pStyle w:val="3"/>
        <w:spacing w:line="360" w:lineRule="auto"/>
      </w:pPr>
      <w:r>
        <w:rPr>
          <w:rFonts w:hint="eastAsia"/>
        </w:rPr>
        <w:t>3.2.3</w:t>
      </w:r>
      <w:r>
        <w:rPr>
          <w:rFonts w:hint="eastAsia"/>
        </w:rPr>
        <w:t>灵活性</w:t>
      </w:r>
      <w:bookmarkEnd w:id="46"/>
      <w:bookmarkEnd w:id="47"/>
    </w:p>
    <w:p w14:paraId="13EF62F3" w14:textId="77777777" w:rsidR="00B44B1D" w:rsidRDefault="007B4E0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操作方式上的变化：可以通过电脑端</w:t>
      </w:r>
      <w:r>
        <w:rPr>
          <w:rFonts w:hint="eastAsia"/>
        </w:rPr>
        <w:t>浏览器</w:t>
      </w:r>
      <w:r>
        <w:rPr>
          <w:rFonts w:hint="eastAsia"/>
        </w:rPr>
        <w:t>进行访问；</w:t>
      </w:r>
    </w:p>
    <w:p w14:paraId="61B3B654" w14:textId="77777777" w:rsidR="00B44B1D" w:rsidRDefault="007B4E0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精度和有效时限的变化：精度变化要对系统的影响减小到最小；</w:t>
      </w:r>
    </w:p>
    <w:p w14:paraId="46669B3E" w14:textId="77777777" w:rsidR="00B44B1D" w:rsidRDefault="007B4E04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计划的变化或改进：能够比较容易地根据需求进行改进。</w:t>
      </w:r>
    </w:p>
    <w:p w14:paraId="695E747C" w14:textId="77777777" w:rsidR="00B44B1D" w:rsidRDefault="007B4E04">
      <w:pPr>
        <w:pStyle w:val="2"/>
      </w:pPr>
      <w:bookmarkStart w:id="48" w:name="_Toc495742809"/>
      <w:bookmarkStart w:id="49" w:name="_Toc430813096"/>
      <w:r>
        <w:rPr>
          <w:rFonts w:hint="eastAsia"/>
        </w:rPr>
        <w:t>3.3</w:t>
      </w:r>
      <w:r>
        <w:rPr>
          <w:rFonts w:hint="eastAsia"/>
        </w:rPr>
        <w:t>输入输出要求</w:t>
      </w:r>
      <w:bookmarkEnd w:id="48"/>
      <w:bookmarkEnd w:id="49"/>
    </w:p>
    <w:p w14:paraId="67A7A684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输入数据基本为：用户帐号、用户密码、</w:t>
      </w:r>
      <w:r>
        <w:rPr>
          <w:rFonts w:hint="eastAsia"/>
        </w:rPr>
        <w:t>分组名称</w:t>
      </w:r>
      <w:r>
        <w:rPr>
          <w:rFonts w:hint="eastAsia"/>
        </w:rPr>
        <w:t>、</w:t>
      </w:r>
      <w:r>
        <w:rPr>
          <w:rFonts w:hint="eastAsia"/>
        </w:rPr>
        <w:t>分组名单、选题、报告、报告评分、报告评价</w:t>
      </w:r>
      <w:r>
        <w:rPr>
          <w:rFonts w:hint="eastAsia"/>
        </w:rPr>
        <w:t>，以上输入均为字符串形式；输出为</w:t>
      </w:r>
      <w:r>
        <w:rPr>
          <w:rFonts w:hint="eastAsia"/>
        </w:rPr>
        <w:t>软件工程课程设计管理系统界面</w:t>
      </w:r>
      <w:r>
        <w:rPr>
          <w:rFonts w:hint="eastAsia"/>
        </w:rPr>
        <w:t>、</w:t>
      </w:r>
      <w:r>
        <w:rPr>
          <w:rFonts w:hint="eastAsia"/>
        </w:rPr>
        <w:t>用户分组</w:t>
      </w:r>
      <w:r>
        <w:rPr>
          <w:rFonts w:hint="eastAsia"/>
        </w:rPr>
        <w:t>、</w:t>
      </w:r>
      <w:r>
        <w:rPr>
          <w:rFonts w:hint="eastAsia"/>
        </w:rPr>
        <w:t>用户选题、报告、报告评分、报告评价</w:t>
      </w:r>
      <w:r>
        <w:rPr>
          <w:rFonts w:hint="eastAsia"/>
        </w:rPr>
        <w:t>。</w:t>
      </w:r>
    </w:p>
    <w:p w14:paraId="25ABFE41" w14:textId="77777777" w:rsidR="00B44B1D" w:rsidRDefault="007B4E04">
      <w:pPr>
        <w:pStyle w:val="2"/>
      </w:pPr>
      <w:bookmarkStart w:id="50" w:name="_Toc495742810"/>
      <w:bookmarkStart w:id="51" w:name="_Toc430813097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50"/>
      <w:bookmarkEnd w:id="51"/>
    </w:p>
    <w:p w14:paraId="5245D775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需要管理的记录个数：大于</w:t>
      </w:r>
      <w:r>
        <w:rPr>
          <w:rFonts w:hint="eastAsia"/>
        </w:rPr>
        <w:t>10</w:t>
      </w:r>
      <w:r>
        <w:rPr>
          <w:rFonts w:hint="eastAsia"/>
        </w:rPr>
        <w:t>万。其中分为多个数据库表和纪录，其大小规模为：</w:t>
      </w:r>
      <w:r>
        <w:rPr>
          <w:rFonts w:hint="eastAsia"/>
        </w:rPr>
        <w:t>5000</w:t>
      </w:r>
      <w:r>
        <w:rPr>
          <w:rFonts w:hint="eastAsia"/>
        </w:rPr>
        <w:t>左右，记录的总个数每年将增长</w:t>
      </w:r>
      <w:r>
        <w:rPr>
          <w:rFonts w:hint="eastAsia"/>
        </w:rPr>
        <w:t>10%-20%</w:t>
      </w:r>
      <w:r>
        <w:rPr>
          <w:rFonts w:hint="eastAsia"/>
        </w:rPr>
        <w:t>。</w:t>
      </w:r>
    </w:p>
    <w:p w14:paraId="5C678728" w14:textId="77777777" w:rsidR="00B44B1D" w:rsidRDefault="007B4E04">
      <w:pPr>
        <w:pStyle w:val="2"/>
      </w:pPr>
      <w:bookmarkStart w:id="52" w:name="_Toc495742811"/>
      <w:bookmarkStart w:id="53" w:name="_Toc430813098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52"/>
      <w:bookmarkEnd w:id="53"/>
    </w:p>
    <w:p w14:paraId="0AB8F9B4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发生错误时，保证数据完整，对于数据库发生故障时要能够进行故障恢复，以保证数据</w:t>
      </w:r>
      <w:r>
        <w:rPr>
          <w:rFonts w:hint="eastAsia"/>
        </w:rPr>
        <w:lastRenderedPageBreak/>
        <w:t>的一致性。</w:t>
      </w:r>
    </w:p>
    <w:p w14:paraId="75501EA4" w14:textId="77777777" w:rsidR="00B44B1D" w:rsidRDefault="007B4E04">
      <w:pPr>
        <w:pStyle w:val="2"/>
      </w:pPr>
      <w:bookmarkStart w:id="54" w:name="_Toc430813099"/>
      <w:bookmarkStart w:id="55" w:name="_Toc495742812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54"/>
      <w:bookmarkEnd w:id="55"/>
    </w:p>
    <w:p w14:paraId="1DB478E2" w14:textId="77777777" w:rsidR="00B44B1D" w:rsidRDefault="007B4E04">
      <w:r>
        <w:tab/>
      </w:r>
      <w:r>
        <w:rPr>
          <w:rFonts w:hint="eastAsia"/>
        </w:rPr>
        <w:t>无其他专门要求。</w:t>
      </w:r>
    </w:p>
    <w:p w14:paraId="2F8E40F5" w14:textId="77777777" w:rsidR="00B44B1D" w:rsidRDefault="007B4E04">
      <w:pPr>
        <w:pStyle w:val="1"/>
      </w:pPr>
      <w:bookmarkStart w:id="56" w:name="_Toc430813100"/>
      <w:bookmarkStart w:id="57" w:name="_Toc464152225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56"/>
      <w:bookmarkEnd w:id="57"/>
    </w:p>
    <w:p w14:paraId="7F5EBC16" w14:textId="77777777" w:rsidR="00B44B1D" w:rsidRDefault="007B4E04">
      <w:pPr>
        <w:pStyle w:val="2"/>
      </w:pPr>
      <w:bookmarkStart w:id="58" w:name="_Toc464152226"/>
      <w:bookmarkStart w:id="59" w:name="_Toc430813101"/>
      <w:r>
        <w:rPr>
          <w:rFonts w:hint="eastAsia"/>
        </w:rPr>
        <w:t>4.1</w:t>
      </w:r>
      <w:r>
        <w:rPr>
          <w:rFonts w:hint="eastAsia"/>
        </w:rPr>
        <w:t>设备</w:t>
      </w:r>
      <w:bookmarkEnd w:id="58"/>
      <w:bookmarkEnd w:id="59"/>
    </w:p>
    <w:p w14:paraId="706283F6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列出运行该软件所需要的硬设备。说明其中的新型设备及其专门功能，包括：</w:t>
      </w:r>
    </w:p>
    <w:p w14:paraId="0E6D6AD5" w14:textId="77777777" w:rsidR="00B44B1D" w:rsidRDefault="007B4E04">
      <w:pPr>
        <w:numPr>
          <w:ilvl w:val="0"/>
          <w:numId w:val="5"/>
        </w:numPr>
        <w:spacing w:line="360" w:lineRule="auto"/>
      </w:pPr>
      <w:bookmarkStart w:id="60" w:name="_Toc464152227"/>
      <w:bookmarkStart w:id="61" w:name="_Toc430813102"/>
      <w:r>
        <w:rPr>
          <w:rFonts w:hint="eastAsia"/>
        </w:rPr>
        <w:t>处理器型号及内存容量：</w:t>
      </w:r>
      <w:r>
        <w:rPr>
          <w:rFonts w:hint="eastAsia"/>
        </w:rPr>
        <w:t>P1</w:t>
      </w:r>
      <w:r>
        <w:rPr>
          <w:rFonts w:hint="eastAsia"/>
        </w:rPr>
        <w:t>及以上，内存大于</w:t>
      </w:r>
      <w:r>
        <w:rPr>
          <w:rFonts w:hint="eastAsia"/>
        </w:rPr>
        <w:t>32M</w:t>
      </w:r>
      <w:r>
        <w:rPr>
          <w:rFonts w:hint="eastAsia"/>
        </w:rPr>
        <w:t>；</w:t>
      </w:r>
    </w:p>
    <w:p w14:paraId="16A8279A" w14:textId="77777777" w:rsidR="00B44B1D" w:rsidRDefault="007B4E0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外存容量、联机或脱机：</w:t>
      </w:r>
      <w:r>
        <w:rPr>
          <w:rFonts w:hint="eastAsia"/>
        </w:rPr>
        <w:t>10G</w:t>
      </w:r>
      <w:r>
        <w:rPr>
          <w:rFonts w:hint="eastAsia"/>
        </w:rPr>
        <w:t>，联机</w:t>
      </w:r>
    </w:p>
    <w:p w14:paraId="4C03F797" w14:textId="77777777" w:rsidR="00B44B1D" w:rsidRDefault="007B4E0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输入及输出设备的型号和数量，联机或脱机：联机；</w:t>
      </w:r>
    </w:p>
    <w:p w14:paraId="4F3E41FB" w14:textId="77777777" w:rsidR="00B44B1D" w:rsidRDefault="007B4E04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数据通信设备的型号和数量：服务器</w:t>
      </w:r>
      <w:r>
        <w:rPr>
          <w:rFonts w:hint="eastAsia"/>
        </w:rPr>
        <w:t>Sever</w:t>
      </w:r>
      <w:r>
        <w:rPr>
          <w:rFonts w:hint="eastAsia"/>
        </w:rPr>
        <w:t>；</w:t>
      </w:r>
    </w:p>
    <w:p w14:paraId="22762A21" w14:textId="77777777" w:rsidR="00B44B1D" w:rsidRDefault="007B4E04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60"/>
      <w:bookmarkEnd w:id="61"/>
    </w:p>
    <w:p w14:paraId="2A3AF5B4" w14:textId="77777777" w:rsidR="00B44B1D" w:rsidRDefault="007B4E04">
      <w:pPr>
        <w:numPr>
          <w:ilvl w:val="0"/>
          <w:numId w:val="6"/>
        </w:numPr>
        <w:spacing w:line="360" w:lineRule="auto"/>
      </w:pPr>
      <w:bookmarkStart w:id="62" w:name="_Toc430813103"/>
      <w:bookmarkStart w:id="63" w:name="_Toc464152228"/>
      <w:r>
        <w:rPr>
          <w:rFonts w:hint="eastAsia"/>
        </w:rPr>
        <w:t>服务器端软件选择</w:t>
      </w:r>
    </w:p>
    <w:p w14:paraId="32F0B955" w14:textId="77777777" w:rsidR="00B44B1D" w:rsidRDefault="007B4E04">
      <w:pPr>
        <w:spacing w:line="360" w:lineRule="auto"/>
        <w:ind w:left="84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14:paraId="5802BB88" w14:textId="77777777" w:rsidR="00B44B1D" w:rsidRDefault="007B4E04">
      <w:pPr>
        <w:spacing w:line="360" w:lineRule="auto"/>
        <w:ind w:left="840"/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14:paraId="7BE13F72" w14:textId="77777777" w:rsidR="00B44B1D" w:rsidRDefault="007B4E04">
      <w:pPr>
        <w:spacing w:line="360" w:lineRule="auto"/>
        <w:ind w:left="840"/>
      </w:pPr>
      <w:r>
        <w:rPr>
          <w:rFonts w:hint="eastAsia"/>
        </w:rPr>
        <w:t>开发工具：</w:t>
      </w:r>
      <w:r>
        <w:rPr>
          <w:rFonts w:hint="eastAsia"/>
        </w:rPr>
        <w:t>Int</w:t>
      </w:r>
      <w:r>
        <w:rPr>
          <w:rFonts w:hint="eastAsia"/>
        </w:rPr>
        <w:t>elliJ  IDEA</w:t>
      </w:r>
    </w:p>
    <w:p w14:paraId="0B4BFFF6" w14:textId="77777777" w:rsidR="00B44B1D" w:rsidRDefault="00B44B1D">
      <w:pPr>
        <w:spacing w:line="360" w:lineRule="auto"/>
        <w:ind w:left="840"/>
      </w:pPr>
    </w:p>
    <w:p w14:paraId="7DA74A78" w14:textId="77777777" w:rsidR="00B44B1D" w:rsidRDefault="007B4E04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客户端软件选择</w:t>
      </w:r>
    </w:p>
    <w:p w14:paraId="15E0D016" w14:textId="77777777" w:rsidR="00B44B1D" w:rsidRDefault="007B4E04">
      <w:pPr>
        <w:spacing w:line="360" w:lineRule="auto"/>
        <w:ind w:left="840"/>
      </w:pPr>
      <w:r>
        <w:rPr>
          <w:rFonts w:hint="eastAsia"/>
        </w:rPr>
        <w:t>浏览器：</w:t>
      </w:r>
      <w:r>
        <w:rPr>
          <w:rFonts w:hint="eastAsia"/>
        </w:rPr>
        <w:t>IE</w:t>
      </w:r>
      <w:r>
        <w:t xml:space="preserve"> 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t xml:space="preserve"> </w:t>
      </w: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Goo</w:t>
      </w:r>
      <w:r>
        <w:t>gle chrome</w:t>
      </w:r>
      <w:r>
        <w:rPr>
          <w:rFonts w:hint="eastAsia"/>
        </w:rPr>
        <w:t xml:space="preserve"> 53</w:t>
      </w:r>
      <w:r>
        <w:rPr>
          <w:rFonts w:hint="eastAsia"/>
        </w:rPr>
        <w:t>以上</w:t>
      </w:r>
    </w:p>
    <w:p w14:paraId="6C9BA472" w14:textId="77777777" w:rsidR="00B44B1D" w:rsidRDefault="007B4E04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62"/>
      <w:bookmarkEnd w:id="63"/>
    </w:p>
    <w:p w14:paraId="2A009C0E" w14:textId="77777777" w:rsidR="00B44B1D" w:rsidRDefault="007B4E04">
      <w:pPr>
        <w:spacing w:line="360" w:lineRule="auto"/>
        <w:ind w:firstLine="420"/>
      </w:pPr>
      <w:r>
        <w:rPr>
          <w:rFonts w:hint="eastAsia"/>
        </w:rPr>
        <w:t>用户接口为</w:t>
      </w:r>
      <w:r>
        <w:rPr>
          <w:rFonts w:hint="eastAsia"/>
        </w:rPr>
        <w:t>软件工程课程设计管理系统界面</w:t>
      </w:r>
      <w:r>
        <w:rPr>
          <w:rFonts w:hint="eastAsia"/>
        </w:rPr>
        <w:t>，通过系统提示用户可输入</w:t>
      </w:r>
      <w:r>
        <w:rPr>
          <w:rFonts w:hint="eastAsia"/>
        </w:rPr>
        <w:t>分组、选题、报告、报告评分、报告评价</w:t>
      </w:r>
      <w:r>
        <w:rPr>
          <w:rFonts w:hint="eastAsia"/>
        </w:rPr>
        <w:t>；内部接口为登录名、密码的一致性。</w:t>
      </w:r>
    </w:p>
    <w:p w14:paraId="746F9BA0" w14:textId="77777777" w:rsidR="00B44B1D" w:rsidRDefault="007B4E04">
      <w:pPr>
        <w:pStyle w:val="2"/>
      </w:pPr>
      <w:bookmarkStart w:id="64" w:name="_Toc464152229"/>
      <w:bookmarkStart w:id="65" w:name="_Toc430813104"/>
      <w:r>
        <w:rPr>
          <w:rFonts w:hint="eastAsia"/>
        </w:rPr>
        <w:lastRenderedPageBreak/>
        <w:t>4.4</w:t>
      </w:r>
      <w:r>
        <w:rPr>
          <w:rFonts w:hint="eastAsia"/>
        </w:rPr>
        <w:t>控制</w:t>
      </w:r>
      <w:bookmarkEnd w:id="64"/>
      <w:bookmarkEnd w:id="65"/>
    </w:p>
    <w:p w14:paraId="78B24175" w14:textId="77777777" w:rsidR="00B44B1D" w:rsidRDefault="007B4E04">
      <w:r>
        <w:rPr>
          <w:rFonts w:hint="eastAsia"/>
        </w:rPr>
        <w:t>本系统通过网络提供服务，用户通过浏览器访问服务器，向服务器发出服务请求。因此，需要使用</w:t>
      </w:r>
      <w:r>
        <w:rPr>
          <w:rFonts w:hint="eastAsia"/>
        </w:rPr>
        <w:t xml:space="preserve"> TCP/IP </w:t>
      </w:r>
      <w:r>
        <w:rPr>
          <w:rFonts w:hint="eastAsia"/>
        </w:rPr>
        <w:t>网络协议，作为标准的通信控制接口。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sectPr w:rsidR="00B4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毛 毛妈" w:date="2019-10-17T19:25:00Z" w:initials="毛">
    <w:p w14:paraId="366E3001" w14:textId="77777777" w:rsidR="00424553" w:rsidRDefault="0042455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四个功能，新建分组，修改分组信息，删除分组，查询分组</w:t>
      </w:r>
    </w:p>
    <w:p w14:paraId="3C34644A" w14:textId="77777777" w:rsidR="00424553" w:rsidRDefault="00424553">
      <w:pPr>
        <w:pStyle w:val="ad"/>
        <w:rPr>
          <w:rFonts w:hint="eastAsia"/>
        </w:rPr>
      </w:pPr>
      <w:r>
        <w:rPr>
          <w:rFonts w:hint="eastAsia"/>
        </w:rPr>
        <w:t>组号自动分配，组员和题目什么的，都一起填好。可以修改相关信息</w:t>
      </w:r>
    </w:p>
  </w:comment>
  <w:comment w:id="23" w:author="毛 毛妈" w:date="2019-10-17T19:27:00Z" w:initials="毛">
    <w:p w14:paraId="40F84120" w14:textId="77777777" w:rsidR="00424553" w:rsidRDefault="0042455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合并，批阅报告，下载，批阅，评分都在一起了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34644A" w15:done="0"/>
  <w15:commentEx w15:paraId="40F841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4644A" w16cid:durableId="21533E96"/>
  <w16cid:commentId w16cid:paraId="40F84120" w16cid:durableId="21533F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95A8A" w14:textId="77777777" w:rsidR="007B4E04" w:rsidRDefault="007B4E04">
      <w:r>
        <w:separator/>
      </w:r>
    </w:p>
  </w:endnote>
  <w:endnote w:type="continuationSeparator" w:id="0">
    <w:p w14:paraId="5DB9BC4D" w14:textId="77777777" w:rsidR="007B4E04" w:rsidRDefault="007B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298167"/>
    </w:sdtPr>
    <w:sdtEndPr/>
    <w:sdtContent>
      <w:p w14:paraId="6236B5B2" w14:textId="77777777" w:rsidR="00B44B1D" w:rsidRDefault="007B4E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26</w:t>
        </w:r>
        <w:r>
          <w:fldChar w:fldCharType="end"/>
        </w:r>
      </w:p>
    </w:sdtContent>
  </w:sdt>
  <w:p w14:paraId="67E56519" w14:textId="77777777" w:rsidR="00B44B1D" w:rsidRDefault="00B44B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1D550" w14:textId="77777777" w:rsidR="007B4E04" w:rsidRDefault="007B4E04">
      <w:r>
        <w:separator/>
      </w:r>
    </w:p>
  </w:footnote>
  <w:footnote w:type="continuationSeparator" w:id="0">
    <w:p w14:paraId="55C7F68B" w14:textId="77777777" w:rsidR="007B4E04" w:rsidRDefault="007B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6D2F"/>
    <w:multiLevelType w:val="multilevel"/>
    <w:tmpl w:val="18C26D2F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3DE5464D"/>
    <w:multiLevelType w:val="multilevel"/>
    <w:tmpl w:val="3DE5464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118CC8"/>
    <w:multiLevelType w:val="singleLevel"/>
    <w:tmpl w:val="5D118CC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EA66105"/>
    <w:multiLevelType w:val="multilevel"/>
    <w:tmpl w:val="5EA6610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26CB5"/>
    <w:multiLevelType w:val="multilevel"/>
    <w:tmpl w:val="6BF26CB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759E01E5"/>
    <w:multiLevelType w:val="multilevel"/>
    <w:tmpl w:val="759E01E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毛 毛妈">
    <w15:presenceInfo w15:providerId="Windows Live" w15:userId="f77704f63ef341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05A"/>
    <w:rsid w:val="00052455"/>
    <w:rsid w:val="00072296"/>
    <w:rsid w:val="0008413C"/>
    <w:rsid w:val="00086490"/>
    <w:rsid w:val="000A3908"/>
    <w:rsid w:val="000A643A"/>
    <w:rsid w:val="000C7ABB"/>
    <w:rsid w:val="000E3F6C"/>
    <w:rsid w:val="000F184C"/>
    <w:rsid w:val="0012280D"/>
    <w:rsid w:val="0016735A"/>
    <w:rsid w:val="001B20E8"/>
    <w:rsid w:val="001D6FDA"/>
    <w:rsid w:val="001E7567"/>
    <w:rsid w:val="00200A86"/>
    <w:rsid w:val="0020390F"/>
    <w:rsid w:val="00204156"/>
    <w:rsid w:val="00213AE2"/>
    <w:rsid w:val="00233B34"/>
    <w:rsid w:val="00233BA8"/>
    <w:rsid w:val="00247AF7"/>
    <w:rsid w:val="002803FA"/>
    <w:rsid w:val="002A0CCE"/>
    <w:rsid w:val="002E3FD6"/>
    <w:rsid w:val="003174C0"/>
    <w:rsid w:val="0032186F"/>
    <w:rsid w:val="00331EAB"/>
    <w:rsid w:val="003545BA"/>
    <w:rsid w:val="0036430E"/>
    <w:rsid w:val="003667F8"/>
    <w:rsid w:val="00397D31"/>
    <w:rsid w:val="003A06CA"/>
    <w:rsid w:val="003F0C79"/>
    <w:rsid w:val="003F6593"/>
    <w:rsid w:val="004205FE"/>
    <w:rsid w:val="00424553"/>
    <w:rsid w:val="00430476"/>
    <w:rsid w:val="004867A1"/>
    <w:rsid w:val="004B4FB8"/>
    <w:rsid w:val="004D22F7"/>
    <w:rsid w:val="004E3C14"/>
    <w:rsid w:val="004F554A"/>
    <w:rsid w:val="00521CBE"/>
    <w:rsid w:val="00531CC6"/>
    <w:rsid w:val="00541A80"/>
    <w:rsid w:val="00545D2C"/>
    <w:rsid w:val="005506AF"/>
    <w:rsid w:val="005A405A"/>
    <w:rsid w:val="005B0D9C"/>
    <w:rsid w:val="005D74B1"/>
    <w:rsid w:val="005E7A5F"/>
    <w:rsid w:val="00600476"/>
    <w:rsid w:val="0060147E"/>
    <w:rsid w:val="00635EF5"/>
    <w:rsid w:val="00650C71"/>
    <w:rsid w:val="006714BE"/>
    <w:rsid w:val="00673AC6"/>
    <w:rsid w:val="006A0153"/>
    <w:rsid w:val="006C0214"/>
    <w:rsid w:val="006D01A7"/>
    <w:rsid w:val="0076187F"/>
    <w:rsid w:val="00767FD6"/>
    <w:rsid w:val="007B4E04"/>
    <w:rsid w:val="007C0768"/>
    <w:rsid w:val="007D1DBF"/>
    <w:rsid w:val="007D4EA7"/>
    <w:rsid w:val="007F384F"/>
    <w:rsid w:val="007F4749"/>
    <w:rsid w:val="00807386"/>
    <w:rsid w:val="00811EB9"/>
    <w:rsid w:val="00835AC3"/>
    <w:rsid w:val="008362A0"/>
    <w:rsid w:val="00871B69"/>
    <w:rsid w:val="00886AA8"/>
    <w:rsid w:val="008A579F"/>
    <w:rsid w:val="008D7AF6"/>
    <w:rsid w:val="008E1355"/>
    <w:rsid w:val="008E1546"/>
    <w:rsid w:val="008F623B"/>
    <w:rsid w:val="00903285"/>
    <w:rsid w:val="00924BC6"/>
    <w:rsid w:val="00942877"/>
    <w:rsid w:val="009553B8"/>
    <w:rsid w:val="009B3085"/>
    <w:rsid w:val="009C21E6"/>
    <w:rsid w:val="009E08D1"/>
    <w:rsid w:val="009E7BB5"/>
    <w:rsid w:val="009F2404"/>
    <w:rsid w:val="00A02232"/>
    <w:rsid w:val="00A03321"/>
    <w:rsid w:val="00A212F6"/>
    <w:rsid w:val="00A228EB"/>
    <w:rsid w:val="00A33EA1"/>
    <w:rsid w:val="00A400F7"/>
    <w:rsid w:val="00A8339A"/>
    <w:rsid w:val="00A84A6E"/>
    <w:rsid w:val="00AA143C"/>
    <w:rsid w:val="00AA4CD1"/>
    <w:rsid w:val="00AC1538"/>
    <w:rsid w:val="00AD3E83"/>
    <w:rsid w:val="00AE14F0"/>
    <w:rsid w:val="00B20F82"/>
    <w:rsid w:val="00B23CB5"/>
    <w:rsid w:val="00B3655D"/>
    <w:rsid w:val="00B44B1D"/>
    <w:rsid w:val="00B74ADF"/>
    <w:rsid w:val="00B8267E"/>
    <w:rsid w:val="00BA3FE8"/>
    <w:rsid w:val="00C347A1"/>
    <w:rsid w:val="00C8592F"/>
    <w:rsid w:val="00C9610E"/>
    <w:rsid w:val="00CB08BC"/>
    <w:rsid w:val="00CD18D3"/>
    <w:rsid w:val="00CF17B1"/>
    <w:rsid w:val="00D27457"/>
    <w:rsid w:val="00D344DD"/>
    <w:rsid w:val="00D60515"/>
    <w:rsid w:val="00D61DE6"/>
    <w:rsid w:val="00D844AB"/>
    <w:rsid w:val="00D91CAE"/>
    <w:rsid w:val="00E04154"/>
    <w:rsid w:val="00E85E92"/>
    <w:rsid w:val="00E93D8B"/>
    <w:rsid w:val="00E94BC3"/>
    <w:rsid w:val="00E96E71"/>
    <w:rsid w:val="00ED3A24"/>
    <w:rsid w:val="00EF5172"/>
    <w:rsid w:val="00F05805"/>
    <w:rsid w:val="00F11989"/>
    <w:rsid w:val="00F22185"/>
    <w:rsid w:val="00F3277C"/>
    <w:rsid w:val="00F3293A"/>
    <w:rsid w:val="00F32C6F"/>
    <w:rsid w:val="00F832BD"/>
    <w:rsid w:val="00FA2C8D"/>
    <w:rsid w:val="11746C09"/>
    <w:rsid w:val="47BC55DD"/>
    <w:rsid w:val="6BCC1691"/>
    <w:rsid w:val="71F3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E4C5"/>
  <w15:docId w15:val="{80A3FAAF-047E-4D8B-9F22-B01444C9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center"/>
    </w:pPr>
    <w:rPr>
      <w:b/>
      <w:bCs/>
      <w:caps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character" w:styleId="a9">
    <w:name w:val="Strong"/>
    <w:qFormat/>
    <w:rPr>
      <w:b/>
      <w:bCs/>
    </w:rPr>
  </w:style>
  <w:style w:type="character" w:styleId="aa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2455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2455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24553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455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2455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NUL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17D9D-CEAD-4A68-90DD-B0BCD80A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毛 毛妈</cp:lastModifiedBy>
  <cp:revision>49</cp:revision>
  <dcterms:created xsi:type="dcterms:W3CDTF">2017-10-15T10:11:00Z</dcterms:created>
  <dcterms:modified xsi:type="dcterms:W3CDTF">2019-10-17T11:29:00Z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